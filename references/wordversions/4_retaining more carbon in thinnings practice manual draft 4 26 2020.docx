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E89D0A" w14:textId="7ECCCA99" w:rsidR="00060727" w:rsidRPr="000165E2" w:rsidRDefault="00DA686C" w:rsidP="00214A73">
      <w:pPr>
        <w:jc w:val="center"/>
        <w:rPr>
          <w:b/>
          <w:sz w:val="28"/>
          <w:szCs w:val="28"/>
        </w:rPr>
      </w:pPr>
      <w:r w:rsidRPr="000165E2">
        <w:rPr>
          <w:b/>
          <w:sz w:val="28"/>
          <w:szCs w:val="28"/>
        </w:rPr>
        <w:t xml:space="preserve">Retaining more carbon in </w:t>
      </w:r>
      <w:proofErr w:type="spellStart"/>
      <w:r w:rsidRPr="000165E2">
        <w:rPr>
          <w:b/>
          <w:sz w:val="28"/>
          <w:szCs w:val="28"/>
        </w:rPr>
        <w:t>thinnings</w:t>
      </w:r>
      <w:proofErr w:type="spellEnd"/>
      <w:r w:rsidR="00214A73" w:rsidRPr="000165E2">
        <w:rPr>
          <w:b/>
          <w:sz w:val="28"/>
          <w:szCs w:val="28"/>
        </w:rPr>
        <w:t xml:space="preserve"> </w:t>
      </w:r>
      <w:r w:rsidRPr="000165E2">
        <w:rPr>
          <w:b/>
          <w:sz w:val="28"/>
          <w:szCs w:val="28"/>
        </w:rPr>
        <w:t>p</w:t>
      </w:r>
      <w:r w:rsidR="00214A73" w:rsidRPr="000165E2">
        <w:rPr>
          <w:b/>
          <w:sz w:val="28"/>
          <w:szCs w:val="28"/>
        </w:rPr>
        <w:t>ractice</w:t>
      </w:r>
      <w:r w:rsidR="000E2D13">
        <w:rPr>
          <w:b/>
          <w:sz w:val="28"/>
          <w:szCs w:val="28"/>
        </w:rPr>
        <w:t xml:space="preserve"> manual</w:t>
      </w:r>
    </w:p>
    <w:p w14:paraId="38834FF5" w14:textId="4B9A3247" w:rsidR="00060727" w:rsidRPr="007A182C" w:rsidRDefault="005C3EC2" w:rsidP="1C563C89">
      <w:pPr>
        <w:jc w:val="center"/>
        <w:rPr>
          <w:b/>
          <w:bCs/>
        </w:rPr>
      </w:pPr>
      <w:r w:rsidRPr="007A182C">
        <w:rPr>
          <w:b/>
          <w:bCs/>
        </w:rPr>
        <w:t>DRAFT</w:t>
      </w:r>
      <w:r w:rsidR="00DA686C" w:rsidRPr="007A182C">
        <w:rPr>
          <w:b/>
          <w:bCs/>
        </w:rPr>
        <w:t xml:space="preserve"> </w:t>
      </w:r>
      <w:r w:rsidR="004F1B95">
        <w:rPr>
          <w:b/>
          <w:bCs/>
        </w:rPr>
        <w:t>4</w:t>
      </w:r>
      <w:r w:rsidR="00DA686C" w:rsidRPr="007A182C">
        <w:rPr>
          <w:b/>
          <w:bCs/>
        </w:rPr>
        <w:t>/</w:t>
      </w:r>
      <w:r w:rsidR="00B434F9">
        <w:rPr>
          <w:b/>
          <w:bCs/>
        </w:rPr>
        <w:t>26</w:t>
      </w:r>
      <w:r w:rsidR="00DA686C" w:rsidRPr="007A182C">
        <w:rPr>
          <w:b/>
          <w:bCs/>
        </w:rPr>
        <w:t>/2020</w:t>
      </w:r>
    </w:p>
    <w:p w14:paraId="2D04AF0B" w14:textId="77777777" w:rsidR="004A73CC" w:rsidRPr="007A182C" w:rsidRDefault="004A73CC" w:rsidP="004A73CC">
      <w:pPr>
        <w:pStyle w:val="ListParagraph"/>
        <w:numPr>
          <w:ilvl w:val="0"/>
          <w:numId w:val="10"/>
        </w:numPr>
        <w:spacing w:after="160" w:line="259" w:lineRule="auto"/>
        <w:contextualSpacing/>
        <w:rPr>
          <w:b/>
          <w:lang w:val="en-US"/>
        </w:rPr>
      </w:pPr>
      <w:r w:rsidRPr="007A182C">
        <w:rPr>
          <w:b/>
          <w:lang w:val="en-US"/>
        </w:rPr>
        <w:t>ELIGIBILITY CONDITIONS</w:t>
      </w:r>
    </w:p>
    <w:p w14:paraId="76A3159A" w14:textId="6BBF3183" w:rsidR="009B22C5" w:rsidRPr="007A182C" w:rsidRDefault="1C563C89" w:rsidP="007205F2">
      <w:pPr>
        <w:pStyle w:val="ListParagraph"/>
        <w:numPr>
          <w:ilvl w:val="1"/>
          <w:numId w:val="10"/>
        </w:numPr>
        <w:spacing w:after="160" w:line="259" w:lineRule="auto"/>
        <w:contextualSpacing/>
        <w:rPr>
          <w:lang w:val="en-US"/>
        </w:rPr>
      </w:pPr>
      <w:r w:rsidRPr="007A182C">
        <w:rPr>
          <w:lang w:val="en-US"/>
        </w:rPr>
        <w:t xml:space="preserve">The property is within the eligible </w:t>
      </w:r>
      <w:r w:rsidR="00B46EEB">
        <w:rPr>
          <w:lang w:val="en-US"/>
        </w:rPr>
        <w:t>geography</w:t>
      </w:r>
      <w:r w:rsidRPr="007A182C">
        <w:rPr>
          <w:lang w:val="en-US"/>
        </w:rPr>
        <w:t xml:space="preserve"> (see map</w:t>
      </w:r>
      <w:r w:rsidR="00B46EEB">
        <w:rPr>
          <w:lang w:val="en-US"/>
        </w:rPr>
        <w:t xml:space="preserve"> </w:t>
      </w:r>
      <w:r w:rsidRPr="007A182C">
        <w:rPr>
          <w:lang w:val="en-US"/>
        </w:rPr>
        <w:t>below)</w:t>
      </w:r>
    </w:p>
    <w:p w14:paraId="75B28755" w14:textId="5B174722" w:rsidR="004A73CC" w:rsidRPr="007A182C" w:rsidRDefault="1C563C89" w:rsidP="007205F2">
      <w:pPr>
        <w:pStyle w:val="ListParagraph"/>
        <w:numPr>
          <w:ilvl w:val="1"/>
          <w:numId w:val="10"/>
        </w:numPr>
        <w:spacing w:after="160" w:line="259" w:lineRule="auto"/>
        <w:contextualSpacing/>
        <w:rPr>
          <w:lang w:val="en-US"/>
        </w:rPr>
      </w:pPr>
      <w:r w:rsidRPr="007A182C">
        <w:rPr>
          <w:lang w:val="en-US"/>
        </w:rPr>
        <w:t xml:space="preserve">Eligible land tenure and ownership type: Forest stands on private ownerships of greater than or </w:t>
      </w:r>
      <w:r w:rsidRPr="00DB09D5">
        <w:rPr>
          <w:lang w:val="en-US"/>
        </w:rPr>
        <w:t xml:space="preserve">equal to 30 acres and less than or equal to </w:t>
      </w:r>
      <w:r w:rsidR="00DB09D5" w:rsidRPr="00DB09D5">
        <w:rPr>
          <w:lang w:val="en-US"/>
        </w:rPr>
        <w:t>2,400</w:t>
      </w:r>
      <w:r w:rsidRPr="00DB09D5">
        <w:rPr>
          <w:lang w:val="en-US"/>
        </w:rPr>
        <w:t xml:space="preserve"> acres</w:t>
      </w:r>
      <w:r w:rsidRPr="007A182C">
        <w:rPr>
          <w:lang w:val="en-US"/>
        </w:rPr>
        <w:t xml:space="preserve"> </w:t>
      </w:r>
    </w:p>
    <w:p w14:paraId="4521800B" w14:textId="77777777" w:rsidR="007745EF" w:rsidRPr="007A182C" w:rsidRDefault="1C563C89" w:rsidP="00FD1E07">
      <w:pPr>
        <w:pStyle w:val="ListParagraph"/>
        <w:numPr>
          <w:ilvl w:val="1"/>
          <w:numId w:val="10"/>
        </w:numPr>
        <w:spacing w:after="160" w:line="259" w:lineRule="auto"/>
        <w:contextualSpacing/>
        <w:rPr>
          <w:lang w:val="en-US"/>
        </w:rPr>
      </w:pPr>
      <w:r w:rsidRPr="007A182C">
        <w:rPr>
          <w:lang w:val="en-US"/>
        </w:rPr>
        <w:t>Forests originating from natural regeneration (e.g. plantations are ineligible).</w:t>
      </w:r>
    </w:p>
    <w:p w14:paraId="725A6F14" w14:textId="77777777" w:rsidR="0019085F" w:rsidRPr="007A182C" w:rsidRDefault="1C563C89" w:rsidP="57391814">
      <w:pPr>
        <w:pStyle w:val="ListParagraph"/>
        <w:numPr>
          <w:ilvl w:val="1"/>
          <w:numId w:val="10"/>
        </w:numPr>
        <w:spacing w:after="160" w:line="259" w:lineRule="auto"/>
        <w:contextualSpacing/>
        <w:rPr>
          <w:lang w:val="en-US"/>
        </w:rPr>
      </w:pPr>
      <w:r w:rsidRPr="007A182C">
        <w:rPr>
          <w:lang w:val="en-US"/>
        </w:rPr>
        <w:t xml:space="preserve">Eligible condition status at the time of contract signing: </w:t>
      </w:r>
    </w:p>
    <w:p w14:paraId="68CAD6A2" w14:textId="1B18843B" w:rsidR="0019085F" w:rsidRPr="007A182C" w:rsidRDefault="1C563C89" w:rsidP="0019085F">
      <w:pPr>
        <w:pStyle w:val="ListParagraph"/>
        <w:numPr>
          <w:ilvl w:val="2"/>
          <w:numId w:val="10"/>
        </w:numPr>
        <w:spacing w:after="160" w:line="259" w:lineRule="auto"/>
        <w:contextualSpacing/>
        <w:rPr>
          <w:lang w:val="en-US"/>
        </w:rPr>
      </w:pPr>
      <w:r w:rsidRPr="007A182C">
        <w:rPr>
          <w:lang w:val="en-US"/>
        </w:rPr>
        <w:t xml:space="preserve">land not subject to any existing legal encumbrance (e.g. conservation easement or state/local restrictions) </w:t>
      </w:r>
      <w:r w:rsidR="009A700A" w:rsidRPr="007A182C">
        <w:rPr>
          <w:lang w:val="en-US"/>
        </w:rPr>
        <w:t xml:space="preserve">that excludes forest </w:t>
      </w:r>
      <w:r w:rsidRPr="007A182C">
        <w:rPr>
          <w:lang w:val="en-US"/>
        </w:rPr>
        <w:t>harvest activity (e.g. riparian buffers, designated reserves or no harvest areas)</w:t>
      </w:r>
      <w:r w:rsidR="009A700A" w:rsidRPr="007A182C">
        <w:rPr>
          <w:lang w:val="en-US"/>
        </w:rPr>
        <w:t xml:space="preserve"> or the actions described</w:t>
      </w:r>
      <w:r w:rsidR="00BF77F2">
        <w:rPr>
          <w:lang w:val="en-US"/>
        </w:rPr>
        <w:t xml:space="preserve"> in this </w:t>
      </w:r>
      <w:r w:rsidR="009A700A" w:rsidRPr="007A182C">
        <w:rPr>
          <w:lang w:val="en-US"/>
        </w:rPr>
        <w:t>practice</w:t>
      </w:r>
    </w:p>
    <w:p w14:paraId="340F5FB0" w14:textId="76C1FC69" w:rsidR="00260CC5" w:rsidRPr="007A182C" w:rsidRDefault="1C563C89" w:rsidP="0019085F">
      <w:pPr>
        <w:pStyle w:val="ListParagraph"/>
        <w:numPr>
          <w:ilvl w:val="2"/>
          <w:numId w:val="10"/>
        </w:numPr>
        <w:spacing w:after="160" w:line="259" w:lineRule="auto"/>
        <w:contextualSpacing/>
        <w:rPr>
          <w:lang w:val="en-US"/>
        </w:rPr>
      </w:pPr>
      <w:r w:rsidRPr="007A182C">
        <w:rPr>
          <w:lang w:val="en-US"/>
        </w:rPr>
        <w:t xml:space="preserve">Operable </w:t>
      </w:r>
      <w:r w:rsidR="00B46EEB">
        <w:rPr>
          <w:lang w:val="en-US"/>
        </w:rPr>
        <w:t xml:space="preserve">forest </w:t>
      </w:r>
      <w:r w:rsidRPr="007A182C">
        <w:rPr>
          <w:lang w:val="en-US"/>
        </w:rPr>
        <w:t>harvest conditions, specifically</w:t>
      </w:r>
      <w:r w:rsidR="004F1B95">
        <w:rPr>
          <w:lang w:val="en-US"/>
        </w:rPr>
        <w:t xml:space="preserve"> a stand that has</w:t>
      </w:r>
      <w:r w:rsidRPr="007A182C">
        <w:rPr>
          <w:lang w:val="en-US"/>
        </w:rPr>
        <w:t xml:space="preserve"> </w:t>
      </w:r>
      <w:r w:rsidR="004F1B95">
        <w:rPr>
          <w:lang w:val="en-US"/>
        </w:rPr>
        <w:t>is not understocked (must have at least</w:t>
      </w:r>
      <w:r w:rsidRPr="007A182C">
        <w:rPr>
          <w:lang w:val="en-US"/>
        </w:rPr>
        <w:t xml:space="preserve"> </w:t>
      </w:r>
      <w:r w:rsidRPr="007A182C">
        <w:rPr>
          <w:highlight w:val="yellow"/>
          <w:lang w:val="en-US"/>
        </w:rPr>
        <w:t xml:space="preserve">2,000 board feet / </w:t>
      </w:r>
      <w:r w:rsidRPr="00BC693B">
        <w:rPr>
          <w:highlight w:val="yellow"/>
          <w:lang w:val="en-US"/>
        </w:rPr>
        <w:t>acre</w:t>
      </w:r>
      <w:r w:rsidR="00BC693B" w:rsidRPr="00BC693B">
        <w:rPr>
          <w:highlight w:val="yellow"/>
          <w:lang w:val="en-US"/>
        </w:rPr>
        <w:t xml:space="preserve"> </w:t>
      </w:r>
      <w:r w:rsidR="004F1B95">
        <w:rPr>
          <w:highlight w:val="yellow"/>
          <w:lang w:val="en-US"/>
        </w:rPr>
        <w:t xml:space="preserve">and </w:t>
      </w:r>
      <w:r w:rsidR="00BC693B" w:rsidRPr="00BC693B">
        <w:rPr>
          <w:highlight w:val="yellow"/>
          <w:lang w:val="en-US"/>
        </w:rPr>
        <w:t xml:space="preserve">greater than 30% </w:t>
      </w:r>
      <w:r w:rsidR="004F1B95" w:rsidRPr="004F1B95">
        <w:rPr>
          <w:highlight w:val="yellow"/>
          <w:lang w:val="en-US"/>
        </w:rPr>
        <w:t>acceptable growing stock</w:t>
      </w:r>
      <w:r w:rsidR="00062E9E" w:rsidRPr="00062E9E">
        <w:rPr>
          <w:highlight w:val="yellow"/>
          <w:lang w:val="en-US"/>
        </w:rPr>
        <w:t>, OR consider line on stocking chart</w:t>
      </w:r>
      <w:r w:rsidR="004F1B95" w:rsidRPr="00062E9E">
        <w:rPr>
          <w:highlight w:val="yellow"/>
          <w:lang w:val="en-US"/>
        </w:rPr>
        <w:t>)</w:t>
      </w:r>
      <w:r w:rsidRPr="007A182C">
        <w:rPr>
          <w:lang w:val="en-US"/>
        </w:rPr>
        <w:t xml:space="preserve"> </w:t>
      </w:r>
      <w:r w:rsidR="0019085F" w:rsidRPr="007A182C">
        <w:rPr>
          <w:lang w:val="en-US"/>
        </w:rPr>
        <w:t xml:space="preserve">and </w:t>
      </w:r>
      <w:r w:rsidR="004F1B95">
        <w:rPr>
          <w:lang w:val="en-US"/>
        </w:rPr>
        <w:t>is not overstocked (at or below the “B line” on stocking chart for this region and forest type) within the project area.</w:t>
      </w:r>
      <w:bookmarkStart w:id="0" w:name="_GoBack"/>
      <w:bookmarkEnd w:id="0"/>
    </w:p>
    <w:p w14:paraId="4CC6E2CF" w14:textId="77777777" w:rsidR="004144D8" w:rsidRPr="007A182C" w:rsidRDefault="004144D8" w:rsidP="004144D8">
      <w:pPr>
        <w:pStyle w:val="ListParagraph"/>
        <w:spacing w:after="160" w:line="259" w:lineRule="auto"/>
        <w:ind w:left="1440"/>
        <w:contextualSpacing/>
        <w:rPr>
          <w:lang w:val="en-US"/>
        </w:rPr>
      </w:pPr>
    </w:p>
    <w:p w14:paraId="1F0E8259" w14:textId="77777777" w:rsidR="004A73CC" w:rsidRPr="007A182C" w:rsidRDefault="004A73CC" w:rsidP="004A73CC">
      <w:pPr>
        <w:pStyle w:val="ListParagraph"/>
        <w:numPr>
          <w:ilvl w:val="0"/>
          <w:numId w:val="10"/>
        </w:numPr>
        <w:spacing w:after="160" w:line="259" w:lineRule="auto"/>
        <w:contextualSpacing/>
        <w:rPr>
          <w:b/>
          <w:lang w:val="en-US"/>
        </w:rPr>
      </w:pPr>
      <w:r w:rsidRPr="007A182C">
        <w:rPr>
          <w:b/>
          <w:lang w:val="en-US"/>
        </w:rPr>
        <w:t>PRACTICE DESCRIPTION AND SPECIFICATIONS</w:t>
      </w:r>
    </w:p>
    <w:p w14:paraId="222A0F56" w14:textId="2DD654D7" w:rsidR="00607980" w:rsidRPr="007A182C" w:rsidRDefault="009A700A" w:rsidP="0019085F">
      <w:pPr>
        <w:pStyle w:val="ListParagraph"/>
        <w:numPr>
          <w:ilvl w:val="1"/>
          <w:numId w:val="10"/>
        </w:numPr>
        <w:spacing w:after="120"/>
        <w:rPr>
          <w:lang w:val="en-US"/>
        </w:rPr>
      </w:pPr>
      <w:r w:rsidRPr="007A182C">
        <w:rPr>
          <w:rFonts w:cstheme="minorHAnsi"/>
          <w:lang w:val="en-US"/>
        </w:rPr>
        <w:t xml:space="preserve">General Description </w:t>
      </w:r>
      <w:proofErr w:type="gramStart"/>
      <w:r w:rsidRPr="007A182C">
        <w:rPr>
          <w:rFonts w:cstheme="minorHAnsi"/>
          <w:lang w:val="en-US"/>
        </w:rPr>
        <w:t xml:space="preserve">– </w:t>
      </w:r>
      <w:r w:rsidR="003C1E1C" w:rsidRPr="007A182C">
        <w:rPr>
          <w:lang w:val="en-US"/>
        </w:rPr>
        <w:t xml:space="preserve"> </w:t>
      </w:r>
      <w:r w:rsidR="0019085F" w:rsidRPr="007A182C">
        <w:rPr>
          <w:lang w:val="en-US"/>
        </w:rPr>
        <w:t>This</w:t>
      </w:r>
      <w:proofErr w:type="gramEnd"/>
      <w:r w:rsidR="0019085F" w:rsidRPr="007A182C">
        <w:rPr>
          <w:lang w:val="en-US"/>
        </w:rPr>
        <w:t xml:space="preserve"> practice </w:t>
      </w:r>
      <w:r w:rsidR="00607980" w:rsidRPr="007A182C">
        <w:rPr>
          <w:lang w:val="en-US"/>
        </w:rPr>
        <w:t xml:space="preserve">is a thinning practice that </w:t>
      </w:r>
      <w:r w:rsidR="0019085F" w:rsidRPr="007A182C">
        <w:rPr>
          <w:lang w:val="en-US"/>
        </w:rPr>
        <w:t xml:space="preserve">produces carbon benefits </w:t>
      </w:r>
      <w:r w:rsidR="00607980" w:rsidRPr="007A182C">
        <w:rPr>
          <w:lang w:val="en-US"/>
        </w:rPr>
        <w:t xml:space="preserve">by removing intermediate and co-dominant trees while increasing the average diameter of the residual stand. This practice retains some large-diameter </w:t>
      </w:r>
      <w:r w:rsidR="0019085F" w:rsidRPr="007A182C">
        <w:rPr>
          <w:lang w:val="en-US"/>
        </w:rPr>
        <w:t xml:space="preserve">live trees and </w:t>
      </w:r>
      <w:r w:rsidRPr="007A182C">
        <w:rPr>
          <w:lang w:val="en-US"/>
        </w:rPr>
        <w:t xml:space="preserve">down wood </w:t>
      </w:r>
      <w:r w:rsidR="0019085F" w:rsidRPr="007A182C">
        <w:rPr>
          <w:lang w:val="en-US"/>
        </w:rPr>
        <w:t xml:space="preserve">during thinning harvests. </w:t>
      </w:r>
      <w:r w:rsidR="00607980" w:rsidRPr="007A182C">
        <w:rPr>
          <w:lang w:val="en-US"/>
        </w:rPr>
        <w:t>Forests eligible for this practice are neither under-st</w:t>
      </w:r>
      <w:del w:id="1" w:author="Vranas, Elizabeth" w:date="2020-04-21T14:39:00Z">
        <w:r w:rsidR="00607980" w:rsidRPr="007A182C" w:rsidDel="009C321A">
          <w:rPr>
            <w:lang w:val="en-US"/>
          </w:rPr>
          <w:delText>a</w:delText>
        </w:r>
      </w:del>
      <w:ins w:id="2" w:author="Vranas, Elizabeth" w:date="2020-04-21T14:39:00Z">
        <w:r w:rsidR="009C321A">
          <w:rPr>
            <w:lang w:val="en-US"/>
          </w:rPr>
          <w:t>o</w:t>
        </w:r>
      </w:ins>
      <w:r w:rsidR="00607980" w:rsidRPr="007A182C">
        <w:rPr>
          <w:lang w:val="en-US"/>
        </w:rPr>
        <w:t>cked (since restoration or allowing the forest to grow would likely be more appropriate in those forests) or overstocked (since a more typical thinning harvest that removes more of the basal area might be more appropriate to give residual trees adequate growing space).</w:t>
      </w:r>
    </w:p>
    <w:p w14:paraId="10063B69" w14:textId="77777777" w:rsidR="00607980" w:rsidRPr="007A182C" w:rsidRDefault="00607980" w:rsidP="00607980">
      <w:pPr>
        <w:pStyle w:val="ListParagraph"/>
        <w:numPr>
          <w:ilvl w:val="1"/>
          <w:numId w:val="10"/>
        </w:numPr>
        <w:spacing w:after="120"/>
        <w:rPr>
          <w:lang w:val="en-US"/>
        </w:rPr>
      </w:pPr>
      <w:r w:rsidRPr="007A182C">
        <w:rPr>
          <w:rFonts w:cstheme="minorHAnsi"/>
          <w:lang w:val="en-US"/>
        </w:rPr>
        <w:t>Specifications</w:t>
      </w:r>
    </w:p>
    <w:p w14:paraId="7878802F" w14:textId="3B0C3366" w:rsidR="00B65A04" w:rsidRPr="00786A8D" w:rsidRDefault="00C337DF" w:rsidP="00607980">
      <w:pPr>
        <w:pStyle w:val="ListParagraph"/>
        <w:numPr>
          <w:ilvl w:val="2"/>
          <w:numId w:val="10"/>
        </w:numPr>
        <w:spacing w:after="160" w:line="259" w:lineRule="auto"/>
        <w:contextualSpacing/>
        <w:rPr>
          <w:lang w:val="en-US"/>
        </w:rPr>
      </w:pPr>
      <w:r w:rsidRPr="00786A8D">
        <w:rPr>
          <w:lang w:val="en-US"/>
        </w:rPr>
        <w:t>The participating family forest owner will d</w:t>
      </w:r>
      <w:r w:rsidR="003C1E1C" w:rsidRPr="00786A8D">
        <w:rPr>
          <w:lang w:val="en-US"/>
        </w:rPr>
        <w:t>evelop and adhere to</w:t>
      </w:r>
      <w:r w:rsidR="00860A45" w:rsidRPr="00786A8D">
        <w:rPr>
          <w:lang w:val="en-US"/>
        </w:rPr>
        <w:t xml:space="preserve"> </w:t>
      </w:r>
      <w:r w:rsidR="00EA35E5" w:rsidRPr="00786A8D">
        <w:rPr>
          <w:lang w:val="en-US"/>
        </w:rPr>
        <w:t xml:space="preserve">two </w:t>
      </w:r>
      <w:r w:rsidR="00490164" w:rsidRPr="00786A8D">
        <w:rPr>
          <w:lang w:val="en-US"/>
        </w:rPr>
        <w:t xml:space="preserve">property-wide </w:t>
      </w:r>
      <w:r w:rsidR="00EA35E5" w:rsidRPr="00786A8D">
        <w:rPr>
          <w:lang w:val="en-US"/>
        </w:rPr>
        <w:t xml:space="preserve">consecutive </w:t>
      </w:r>
      <w:r w:rsidR="00860A45" w:rsidRPr="00786A8D">
        <w:rPr>
          <w:lang w:val="en-US"/>
        </w:rPr>
        <w:t>10-year</w:t>
      </w:r>
      <w:r w:rsidR="003C1E1C" w:rsidRPr="00786A8D">
        <w:rPr>
          <w:lang w:val="en-US"/>
        </w:rPr>
        <w:t xml:space="preserve"> forest management plan</w:t>
      </w:r>
      <w:r w:rsidR="00EA35E5" w:rsidRPr="00786A8D">
        <w:rPr>
          <w:lang w:val="en-US"/>
        </w:rPr>
        <w:t>s (i.e. an initial plan with a 10-year update)</w:t>
      </w:r>
      <w:r w:rsidR="00D044F4" w:rsidRPr="00786A8D">
        <w:rPr>
          <w:lang w:val="en-US"/>
        </w:rPr>
        <w:t>, including detailed site prescriptions and harvest plans for all enrolled stands,</w:t>
      </w:r>
      <w:r w:rsidR="00BB6C3F" w:rsidRPr="00786A8D">
        <w:rPr>
          <w:lang w:val="en-US"/>
        </w:rPr>
        <w:t xml:space="preserve"> over </w:t>
      </w:r>
      <w:r w:rsidR="002F5AFF" w:rsidRPr="00786A8D">
        <w:rPr>
          <w:lang w:val="en-US"/>
        </w:rPr>
        <w:t xml:space="preserve">the </w:t>
      </w:r>
      <w:r w:rsidR="00860A45" w:rsidRPr="00786A8D">
        <w:rPr>
          <w:lang w:val="en-US"/>
        </w:rPr>
        <w:t xml:space="preserve">20-year </w:t>
      </w:r>
      <w:r w:rsidR="002F5AFF" w:rsidRPr="00786A8D">
        <w:rPr>
          <w:lang w:val="en-US"/>
        </w:rPr>
        <w:t xml:space="preserve">contract </w:t>
      </w:r>
      <w:r w:rsidR="00BB6C3F" w:rsidRPr="00786A8D">
        <w:rPr>
          <w:lang w:val="en-US"/>
        </w:rPr>
        <w:t>period</w:t>
      </w:r>
      <w:r w:rsidR="003C1E1C" w:rsidRPr="00786A8D">
        <w:rPr>
          <w:lang w:val="en-US"/>
        </w:rPr>
        <w:t>.</w:t>
      </w:r>
      <w:r w:rsidR="00527CD9" w:rsidRPr="00786A8D">
        <w:rPr>
          <w:lang w:val="en-US"/>
        </w:rPr>
        <w:t xml:space="preserve"> </w:t>
      </w:r>
      <w:r w:rsidR="002F5AFF" w:rsidRPr="00786A8D">
        <w:rPr>
          <w:lang w:val="en-US"/>
        </w:rPr>
        <w:t>F</w:t>
      </w:r>
      <w:r w:rsidR="008473DC" w:rsidRPr="00786A8D">
        <w:rPr>
          <w:lang w:val="en-US"/>
        </w:rPr>
        <w:t>orest management plan</w:t>
      </w:r>
      <w:r w:rsidR="002F5AFF" w:rsidRPr="00786A8D">
        <w:rPr>
          <w:lang w:val="en-US"/>
        </w:rPr>
        <w:t>s</w:t>
      </w:r>
      <w:r w:rsidR="008473DC" w:rsidRPr="00786A8D">
        <w:rPr>
          <w:lang w:val="en-US"/>
        </w:rPr>
        <w:t xml:space="preserve"> will be prepared in consultation with a professional forester </w:t>
      </w:r>
      <w:r w:rsidR="00490164" w:rsidRPr="00786A8D">
        <w:rPr>
          <w:lang w:val="en-US"/>
        </w:rPr>
        <w:t>approved by the Family Forest Carbon Program</w:t>
      </w:r>
      <w:r w:rsidR="008473DC" w:rsidRPr="00786A8D">
        <w:rPr>
          <w:lang w:val="en-US"/>
        </w:rPr>
        <w:t xml:space="preserve">. </w:t>
      </w:r>
      <w:r w:rsidR="00786A8D" w:rsidRPr="00786A8D">
        <w:rPr>
          <w:lang w:val="en-US"/>
        </w:rPr>
        <w:t>Existing management plans may be submitted for approval, in which case, the landowner will maintain a series of forest management plans for the property for the duration of the 20-year contract.</w:t>
      </w:r>
    </w:p>
    <w:p w14:paraId="78A2A1D5" w14:textId="77777777" w:rsidR="00607980" w:rsidRPr="007A182C" w:rsidRDefault="00B65A04" w:rsidP="00607980">
      <w:pPr>
        <w:pStyle w:val="ListParagraph"/>
        <w:numPr>
          <w:ilvl w:val="2"/>
          <w:numId w:val="10"/>
        </w:numPr>
        <w:spacing w:after="160" w:line="259" w:lineRule="auto"/>
        <w:contextualSpacing/>
        <w:rPr>
          <w:lang w:val="en-US"/>
        </w:rPr>
      </w:pPr>
      <w:r w:rsidRPr="007A182C">
        <w:rPr>
          <w:rFonts w:cstheme="minorHAnsi"/>
          <w:lang w:val="en-US"/>
        </w:rPr>
        <w:t xml:space="preserve">Tree removals such as timber harvests and non-commercial tree cutting are allowed </w:t>
      </w:r>
      <w:r w:rsidRPr="007A182C">
        <w:rPr>
          <w:color w:val="222222"/>
          <w:lang w:val="en-US"/>
        </w:rPr>
        <w:t>during the Agreement Term</w:t>
      </w:r>
      <w:r w:rsidRPr="007A182C">
        <w:rPr>
          <w:rFonts w:cstheme="minorHAnsi"/>
          <w:lang w:val="en-US"/>
        </w:rPr>
        <w:t xml:space="preserve"> if desired under the following specifications.  These specifications may be waived in salvage situations if a waiver is received from FFIF.</w:t>
      </w:r>
      <w:bookmarkStart w:id="3" w:name="_Hlk30601429"/>
    </w:p>
    <w:p w14:paraId="3C43608E" w14:textId="3E0BF610" w:rsidR="00B65A04" w:rsidRPr="007A182C" w:rsidRDefault="00387A9F" w:rsidP="00607980">
      <w:pPr>
        <w:pStyle w:val="ListParagraph"/>
        <w:numPr>
          <w:ilvl w:val="3"/>
          <w:numId w:val="10"/>
        </w:numPr>
        <w:spacing w:after="160" w:line="259" w:lineRule="auto"/>
        <w:contextualSpacing/>
        <w:rPr>
          <w:lang w:val="en-US"/>
        </w:rPr>
      </w:pPr>
      <w:r w:rsidRPr="007A182C">
        <w:rPr>
          <w:rFonts w:eastAsia="Times New Roman"/>
          <w:color w:val="000000" w:themeColor="text1"/>
          <w:lang w:val="en-US"/>
        </w:rPr>
        <w:t xml:space="preserve">If one harvest occurs during the Agreement Term, </w:t>
      </w:r>
      <w:r w:rsidRPr="007A182C">
        <w:rPr>
          <w:color w:val="000000" w:themeColor="text1"/>
          <w:lang w:val="en-US"/>
        </w:rPr>
        <w:t>t</w:t>
      </w:r>
      <w:r w:rsidR="00B65A04" w:rsidRPr="007A182C">
        <w:rPr>
          <w:color w:val="000000" w:themeColor="text1"/>
          <w:lang w:val="en-US"/>
        </w:rPr>
        <w:t xml:space="preserve">ree removals will remove no </w:t>
      </w:r>
      <w:r w:rsidR="009E12FE" w:rsidRPr="007A182C">
        <w:rPr>
          <w:color w:val="000000" w:themeColor="text1"/>
          <w:lang w:val="en-US"/>
        </w:rPr>
        <w:t xml:space="preserve">more </w:t>
      </w:r>
      <w:r w:rsidR="00B65A04" w:rsidRPr="007A182C">
        <w:rPr>
          <w:color w:val="000000" w:themeColor="text1"/>
          <w:lang w:val="en-US"/>
        </w:rPr>
        <w:t xml:space="preserve">than </w:t>
      </w:r>
      <w:r w:rsidR="00B65A04" w:rsidRPr="007A182C">
        <w:rPr>
          <w:color w:val="000000" w:themeColor="text1"/>
          <w:highlight w:val="yellow"/>
          <w:lang w:val="en-US"/>
        </w:rPr>
        <w:t>3</w:t>
      </w:r>
      <w:r w:rsidR="00982BFF">
        <w:rPr>
          <w:color w:val="000000" w:themeColor="text1"/>
          <w:highlight w:val="yellow"/>
          <w:lang w:val="en-US"/>
        </w:rPr>
        <w:t>0</w:t>
      </w:r>
      <w:r w:rsidR="00A7447C" w:rsidRPr="00A7447C">
        <w:rPr>
          <w:color w:val="000000" w:themeColor="text1"/>
          <w:highlight w:val="yellow"/>
          <w:lang w:val="en-US"/>
        </w:rPr>
        <w:t>% (model 20-30% with Caitlin</w:t>
      </w:r>
      <w:r w:rsidR="00A7447C">
        <w:rPr>
          <w:color w:val="000000" w:themeColor="text1"/>
          <w:highlight w:val="yellow"/>
          <w:lang w:val="en-US"/>
        </w:rPr>
        <w:t xml:space="preserve"> and choose</w:t>
      </w:r>
      <w:r w:rsidR="00A7447C" w:rsidRPr="00A7447C">
        <w:rPr>
          <w:color w:val="000000" w:themeColor="text1"/>
          <w:highlight w:val="yellow"/>
          <w:lang w:val="en-US"/>
        </w:rPr>
        <w:t>)</w:t>
      </w:r>
      <w:r w:rsidR="00B65A04" w:rsidRPr="007A182C">
        <w:rPr>
          <w:color w:val="000000" w:themeColor="text1"/>
          <w:lang w:val="en-US"/>
        </w:rPr>
        <w:t xml:space="preserve"> of </w:t>
      </w:r>
      <w:r w:rsidR="00B65A04" w:rsidRPr="007A182C">
        <w:rPr>
          <w:color w:val="000000" w:themeColor="text1"/>
          <w:lang w:val="en-US"/>
        </w:rPr>
        <w:lastRenderedPageBreak/>
        <w:t>the current basal area as determined by the most recent forest inventory.  The basal area includes both dead and live trees.</w:t>
      </w:r>
    </w:p>
    <w:bookmarkEnd w:id="3"/>
    <w:p w14:paraId="13B8C1B4" w14:textId="61202F55" w:rsidR="00387A9F" w:rsidRPr="007A182C" w:rsidRDefault="00387A9F" w:rsidP="00607980">
      <w:pPr>
        <w:pStyle w:val="ListParagraph"/>
        <w:numPr>
          <w:ilvl w:val="3"/>
          <w:numId w:val="10"/>
        </w:numPr>
        <w:spacing w:after="160" w:line="259" w:lineRule="auto"/>
        <w:contextualSpacing/>
        <w:rPr>
          <w:lang w:val="en-US"/>
        </w:rPr>
      </w:pPr>
      <w:r w:rsidRPr="007A182C">
        <w:rPr>
          <w:color w:val="000000" w:themeColor="text1"/>
          <w:lang w:val="en-US"/>
        </w:rPr>
        <w:t xml:space="preserve">If multiple harvests occur during the Agreement </w:t>
      </w:r>
      <w:r w:rsidRPr="007A182C">
        <w:rPr>
          <w:color w:val="222222"/>
          <w:lang w:val="en-US"/>
        </w:rPr>
        <w:t xml:space="preserve">Term, the cumulative percentage of basal area removed shall not exceed </w:t>
      </w:r>
      <w:r w:rsidRPr="007A182C">
        <w:rPr>
          <w:color w:val="222222"/>
          <w:highlight w:val="yellow"/>
          <w:lang w:val="en-US"/>
        </w:rPr>
        <w:t>3</w:t>
      </w:r>
      <w:r w:rsidR="00982BFF">
        <w:rPr>
          <w:color w:val="222222"/>
          <w:highlight w:val="yellow"/>
          <w:lang w:val="en-US"/>
        </w:rPr>
        <w:t>0</w:t>
      </w:r>
      <w:r w:rsidRPr="007A182C">
        <w:rPr>
          <w:color w:val="222222"/>
          <w:highlight w:val="yellow"/>
          <w:lang w:val="en-US"/>
        </w:rPr>
        <w:t>%</w:t>
      </w:r>
      <w:r w:rsidRPr="007A182C">
        <w:rPr>
          <w:lang w:val="en-US"/>
        </w:rPr>
        <w:t xml:space="preserve"> of the </w:t>
      </w:r>
      <w:r w:rsidRPr="007A182C">
        <w:rPr>
          <w:color w:val="222222"/>
          <w:lang w:val="en-US"/>
        </w:rPr>
        <w:t>basal area existing at the time of enrollment as determined by the initial forest inventory.  The basal area includes both dead and live trees.</w:t>
      </w:r>
    </w:p>
    <w:p w14:paraId="291AD446" w14:textId="2392ADB1" w:rsidR="00B65A04" w:rsidRPr="007A182C" w:rsidRDefault="00B65A04" w:rsidP="00607980">
      <w:pPr>
        <w:pStyle w:val="ListParagraph"/>
        <w:numPr>
          <w:ilvl w:val="3"/>
          <w:numId w:val="10"/>
        </w:numPr>
        <w:spacing w:after="160" w:line="259" w:lineRule="auto"/>
        <w:contextualSpacing/>
        <w:rPr>
          <w:lang w:val="en-US"/>
        </w:rPr>
      </w:pPr>
      <w:r w:rsidRPr="007A182C">
        <w:rPr>
          <w:rFonts w:cstheme="minorHAnsi"/>
          <w:lang w:val="en-US"/>
        </w:rPr>
        <w:t xml:space="preserve">No </w:t>
      </w:r>
      <w:proofErr w:type="gramStart"/>
      <w:r w:rsidRPr="007A182C">
        <w:rPr>
          <w:rFonts w:cstheme="minorHAnsi"/>
          <w:lang w:val="en-US"/>
        </w:rPr>
        <w:t>high</w:t>
      </w:r>
      <w:r w:rsidR="009E12FE" w:rsidRPr="007A182C">
        <w:rPr>
          <w:rFonts w:cstheme="minorHAnsi"/>
          <w:lang w:val="en-US"/>
        </w:rPr>
        <w:t>-</w:t>
      </w:r>
      <w:r w:rsidRPr="007A182C">
        <w:rPr>
          <w:rFonts w:cstheme="minorHAnsi"/>
          <w:lang w:val="en-US"/>
        </w:rPr>
        <w:t>grading</w:t>
      </w:r>
      <w:proofErr w:type="gramEnd"/>
      <w:r w:rsidRPr="007A182C">
        <w:rPr>
          <w:rFonts w:cstheme="minorHAnsi"/>
          <w:lang w:val="en-US"/>
        </w:rPr>
        <w:t xml:space="preserve"> (i.e. thin from above) will be conducted during the Agreement Term. High grading is defined here as a reduction in average stand diameter of more than 10% (TEN) from the pre-harvest condition,</w:t>
      </w:r>
      <w:r w:rsidR="004F1B95">
        <w:rPr>
          <w:rFonts w:cstheme="minorHAnsi"/>
          <w:lang w:val="en-US"/>
        </w:rPr>
        <w:t xml:space="preserve"> </w:t>
      </w:r>
      <w:r w:rsidR="004F1B95" w:rsidRPr="004F1B95">
        <w:rPr>
          <w:rFonts w:cstheme="minorHAnsi"/>
          <w:highlight w:val="yellow"/>
          <w:lang w:val="en-US"/>
        </w:rPr>
        <w:t>OR as a reduction of more than 10% in the ratio of acceptable growing stock to unacceptable growing stock</w:t>
      </w:r>
      <w:r w:rsidRPr="007A182C">
        <w:rPr>
          <w:rFonts w:cstheme="minorHAnsi"/>
          <w:lang w:val="en-US"/>
        </w:rPr>
        <w:t xml:space="preserve"> as determined by the most recent forest inventory, and over the Agreement Term, as determined by the initial forest inventory.</w:t>
      </w:r>
      <w:r w:rsidR="004F1B95">
        <w:rPr>
          <w:rFonts w:cstheme="minorHAnsi"/>
          <w:lang w:val="en-US"/>
        </w:rPr>
        <w:t xml:space="preserve"> </w:t>
      </w:r>
    </w:p>
    <w:p w14:paraId="1EDC2DAE" w14:textId="76E78503" w:rsidR="0019085F" w:rsidRPr="007A182C" w:rsidRDefault="0019085F" w:rsidP="00607980">
      <w:pPr>
        <w:pStyle w:val="ListParagraph"/>
        <w:numPr>
          <w:ilvl w:val="3"/>
          <w:numId w:val="10"/>
        </w:numPr>
        <w:spacing w:after="160" w:line="259" w:lineRule="auto"/>
        <w:contextualSpacing/>
        <w:rPr>
          <w:highlight w:val="yellow"/>
          <w:lang w:val="en-US"/>
        </w:rPr>
      </w:pPr>
      <w:r w:rsidRPr="007A182C">
        <w:rPr>
          <w:rFonts w:cstheme="minorHAnsi"/>
          <w:highlight w:val="yellow"/>
          <w:lang w:val="en-US"/>
        </w:rPr>
        <w:t>Retention of the largest-diameter trees in the project area</w:t>
      </w:r>
      <w:r w:rsidR="00E4735F" w:rsidRPr="007A182C">
        <w:rPr>
          <w:rFonts w:cstheme="minorHAnsi"/>
          <w:highlight w:val="yellow"/>
          <w:lang w:val="en-US"/>
        </w:rPr>
        <w:t xml:space="preserve">. At least </w:t>
      </w:r>
      <w:r w:rsidR="004F1B95">
        <w:rPr>
          <w:rFonts w:cstheme="minorHAnsi"/>
          <w:highlight w:val="yellow"/>
          <w:lang w:val="en-US"/>
        </w:rPr>
        <w:t xml:space="preserve">4 </w:t>
      </w:r>
      <w:r w:rsidR="00E4735F" w:rsidRPr="007A182C">
        <w:rPr>
          <w:rFonts w:cstheme="minorHAnsi"/>
          <w:highlight w:val="yellow"/>
          <w:lang w:val="en-US"/>
        </w:rPr>
        <w:t>trees per acre over 1</w:t>
      </w:r>
      <w:r w:rsidR="004F1B95">
        <w:rPr>
          <w:rFonts w:cstheme="minorHAnsi"/>
          <w:highlight w:val="yellow"/>
          <w:lang w:val="en-US"/>
        </w:rPr>
        <w:t>4</w:t>
      </w:r>
      <w:r w:rsidR="00E4735F" w:rsidRPr="007A182C">
        <w:rPr>
          <w:rFonts w:cstheme="minorHAnsi"/>
          <w:highlight w:val="yellow"/>
          <w:lang w:val="en-US"/>
        </w:rPr>
        <w:t xml:space="preserve"> inches in diameter should be retained</w:t>
      </w:r>
      <w:r w:rsidR="006B1C49" w:rsidRPr="006B1C49">
        <w:rPr>
          <w:rFonts w:cstheme="minorHAnsi"/>
          <w:highlight w:val="yellow"/>
          <w:lang w:val="en-US"/>
        </w:rPr>
        <w:t>, if available</w:t>
      </w:r>
      <w:r w:rsidR="004F1B95" w:rsidRPr="006B1C49">
        <w:rPr>
          <w:rFonts w:cstheme="minorHAnsi"/>
          <w:highlight w:val="yellow"/>
          <w:lang w:val="en-US"/>
        </w:rPr>
        <w:t>.</w:t>
      </w:r>
      <w:r w:rsidR="004F1B95">
        <w:rPr>
          <w:rFonts w:cstheme="minorHAnsi"/>
          <w:lang w:val="en-US"/>
        </w:rPr>
        <w:t xml:space="preserve"> R</w:t>
      </w:r>
      <w:r w:rsidR="009E12FE" w:rsidRPr="007A182C">
        <w:rPr>
          <w:lang w:val="en-US"/>
        </w:rPr>
        <w:t>etained trees must maintain or increase tree species diversity in the project are</w:t>
      </w:r>
      <w:r w:rsidR="004F1B95">
        <w:rPr>
          <w:lang w:val="en-US"/>
        </w:rPr>
        <w:t>a.</w:t>
      </w:r>
    </w:p>
    <w:p w14:paraId="707914A8" w14:textId="330CC3BD" w:rsidR="00B65A04" w:rsidRPr="007A182C" w:rsidRDefault="00B65A04" w:rsidP="00607980">
      <w:pPr>
        <w:pStyle w:val="ListParagraph"/>
        <w:numPr>
          <w:ilvl w:val="3"/>
          <w:numId w:val="10"/>
        </w:numPr>
        <w:spacing w:after="160" w:line="259" w:lineRule="auto"/>
        <w:contextualSpacing/>
        <w:rPr>
          <w:lang w:val="en-US"/>
        </w:rPr>
      </w:pPr>
      <w:bookmarkStart w:id="4" w:name="_Hlk29979652"/>
      <w:r w:rsidRPr="007A182C">
        <w:rPr>
          <w:iCs/>
          <w:lang w:val="en-US"/>
        </w:rPr>
        <w:t>No commercial removal of</w:t>
      </w:r>
      <w:r w:rsidR="009E12FE" w:rsidRPr="007A182C">
        <w:rPr>
          <w:iCs/>
          <w:lang w:val="en-US"/>
        </w:rPr>
        <w:t xml:space="preserve"> </w:t>
      </w:r>
      <w:r w:rsidR="00607980" w:rsidRPr="007A182C">
        <w:rPr>
          <w:iCs/>
          <w:lang w:val="en-US"/>
        </w:rPr>
        <w:t>dead w</w:t>
      </w:r>
      <w:r w:rsidRPr="007A182C">
        <w:rPr>
          <w:iCs/>
          <w:lang w:val="en-US"/>
        </w:rPr>
        <w:t xml:space="preserve">ood from the project area except for where </w:t>
      </w:r>
      <w:r w:rsidR="00607980" w:rsidRPr="007A182C">
        <w:rPr>
          <w:iCs/>
          <w:lang w:val="en-US"/>
        </w:rPr>
        <w:t xml:space="preserve">snags or downed logs create </w:t>
      </w:r>
      <w:r w:rsidRPr="007A182C">
        <w:rPr>
          <w:iCs/>
          <w:lang w:val="en-US"/>
        </w:rPr>
        <w:t>a threat to human safety and health.  Landowners may remove</w:t>
      </w:r>
      <w:r w:rsidR="009E12FE" w:rsidRPr="007A182C">
        <w:rPr>
          <w:iCs/>
          <w:lang w:val="en-US"/>
        </w:rPr>
        <w:t xml:space="preserve"> downed </w:t>
      </w:r>
      <w:r w:rsidRPr="007A182C">
        <w:rPr>
          <w:iCs/>
          <w:lang w:val="en-US"/>
        </w:rPr>
        <w:t>wood for personal use.</w:t>
      </w:r>
      <w:bookmarkEnd w:id="4"/>
    </w:p>
    <w:p w14:paraId="1AB0BD39" w14:textId="77777777" w:rsidR="005D2E90" w:rsidRPr="00E2128F" w:rsidRDefault="005D2E90" w:rsidP="005D2E90">
      <w:pPr>
        <w:pStyle w:val="ListParagraph"/>
        <w:spacing w:after="160" w:line="259" w:lineRule="auto"/>
        <w:ind w:left="2160"/>
        <w:contextualSpacing/>
        <w:rPr>
          <w:lang w:val="en-US"/>
        </w:rPr>
      </w:pPr>
    </w:p>
    <w:p w14:paraId="694F8342" w14:textId="6B5E9D96" w:rsidR="004A73CC" w:rsidRPr="00E2128F" w:rsidRDefault="004A73CC" w:rsidP="004A73CC">
      <w:pPr>
        <w:pStyle w:val="ListParagraph"/>
        <w:numPr>
          <w:ilvl w:val="0"/>
          <w:numId w:val="10"/>
        </w:numPr>
        <w:spacing w:after="160" w:line="259" w:lineRule="auto"/>
        <w:contextualSpacing/>
        <w:rPr>
          <w:b/>
          <w:lang w:val="en-US"/>
        </w:rPr>
      </w:pPr>
      <w:r w:rsidRPr="00E2128F">
        <w:rPr>
          <w:b/>
          <w:lang w:val="en-US"/>
        </w:rPr>
        <w:t>CONTRACT PERIOD AND PAYMENT SCHEDULE</w:t>
      </w:r>
    </w:p>
    <w:p w14:paraId="2A6B648D" w14:textId="426A7844" w:rsidR="004A73CC" w:rsidRPr="00E2128F" w:rsidRDefault="004A73CC" w:rsidP="004A73CC">
      <w:pPr>
        <w:pStyle w:val="ListParagraph"/>
        <w:numPr>
          <w:ilvl w:val="1"/>
          <w:numId w:val="10"/>
        </w:numPr>
        <w:spacing w:after="160" w:line="259" w:lineRule="auto"/>
        <w:contextualSpacing/>
        <w:rPr>
          <w:lang w:val="en-US"/>
        </w:rPr>
      </w:pPr>
      <w:r w:rsidRPr="00E2128F">
        <w:rPr>
          <w:lang w:val="en-US"/>
        </w:rPr>
        <w:t>Timeline to implement practice and commitm</w:t>
      </w:r>
      <w:r w:rsidR="00597D71" w:rsidRPr="00E2128F">
        <w:rPr>
          <w:lang w:val="en-US"/>
        </w:rPr>
        <w:t xml:space="preserve">ent period to maintain practice: </w:t>
      </w:r>
      <w:r w:rsidR="001643A1" w:rsidRPr="00E2128F">
        <w:rPr>
          <w:lang w:val="en-US"/>
        </w:rPr>
        <w:t xml:space="preserve">20 years, renewable. </w:t>
      </w:r>
    </w:p>
    <w:p w14:paraId="422B8B1B" w14:textId="2D933CD3" w:rsidR="0035505A" w:rsidRPr="00E2128F" w:rsidRDefault="0035505A" w:rsidP="004A73CC">
      <w:pPr>
        <w:pStyle w:val="ListParagraph"/>
        <w:numPr>
          <w:ilvl w:val="1"/>
          <w:numId w:val="10"/>
        </w:numPr>
        <w:spacing w:after="160" w:line="259" w:lineRule="auto"/>
        <w:contextualSpacing/>
        <w:rPr>
          <w:lang w:val="en-US"/>
        </w:rPr>
      </w:pPr>
      <w:r w:rsidRPr="00E2128F">
        <w:rPr>
          <w:lang w:val="en-US"/>
        </w:rPr>
        <w:t>Total per acre payment rates based on timber volumes</w:t>
      </w:r>
      <w:r w:rsidR="00B65A04" w:rsidRPr="00E2128F">
        <w:rPr>
          <w:lang w:val="en-US"/>
        </w:rPr>
        <w:t xml:space="preserve"> (International ¼</w:t>
      </w:r>
      <w:r w:rsidR="000165E2">
        <w:rPr>
          <w:lang w:val="en-US"/>
        </w:rPr>
        <w:t xml:space="preserve"> </w:t>
      </w:r>
      <w:r w:rsidR="00B65A04" w:rsidRPr="00E2128F">
        <w:rPr>
          <w:lang w:val="en-US"/>
        </w:rPr>
        <w:t xml:space="preserve">inch) </w:t>
      </w:r>
      <w:r w:rsidRPr="00E2128F">
        <w:rPr>
          <w:lang w:val="en-US"/>
        </w:rPr>
        <w:t>at time of contract</w:t>
      </w:r>
      <w:r w:rsidR="00B65A04" w:rsidRPr="00E2128F">
        <w:rPr>
          <w:lang w:val="en-US"/>
        </w:rPr>
        <w:t xml:space="preserve"> based on the most recent forest inventory</w:t>
      </w:r>
      <w:r w:rsidRPr="00E2128F">
        <w:rPr>
          <w:lang w:val="en-US"/>
        </w:rPr>
        <w:t>:</w:t>
      </w:r>
    </w:p>
    <w:tbl>
      <w:tblPr>
        <w:tblW w:w="5180" w:type="dxa"/>
        <w:tblInd w:w="1380" w:type="dxa"/>
        <w:tblLook w:val="04A0" w:firstRow="1" w:lastRow="0" w:firstColumn="1" w:lastColumn="0" w:noHBand="0" w:noVBand="1"/>
      </w:tblPr>
      <w:tblGrid>
        <w:gridCol w:w="2240"/>
        <w:gridCol w:w="2940"/>
      </w:tblGrid>
      <w:tr w:rsidR="00B65A04" w:rsidRPr="00E2128F" w14:paraId="59AECB20" w14:textId="77777777" w:rsidTr="005D2E90">
        <w:trPr>
          <w:trHeight w:val="290"/>
        </w:trPr>
        <w:tc>
          <w:tcPr>
            <w:tcW w:w="22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33CC2A" w14:textId="51B940B0" w:rsidR="00B65A04" w:rsidRPr="00E2128F" w:rsidRDefault="00B65A04" w:rsidP="00B65A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2128F">
              <w:rPr>
                <w:rFonts w:ascii="Calibri" w:eastAsia="Times New Roman" w:hAnsi="Calibri" w:cs="Calibri"/>
                <w:color w:val="000000"/>
              </w:rPr>
              <w:t>Board Feet per Acre</w:t>
            </w:r>
            <w:r w:rsidR="00B6310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B6310D" w:rsidRPr="00B6310D">
              <w:rPr>
                <w:rFonts w:ascii="Calibri" w:eastAsia="Times New Roman" w:hAnsi="Calibri" w:cs="Calibri"/>
                <w:color w:val="000000"/>
                <w:highlight w:val="yellow"/>
              </w:rPr>
              <w:t>(cubic feet?)</w:t>
            </w:r>
          </w:p>
        </w:tc>
        <w:tc>
          <w:tcPr>
            <w:tcW w:w="29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692C0AFF" w14:textId="4E8088C4" w:rsidR="00B65A04" w:rsidRPr="00E2128F" w:rsidRDefault="00B65A04" w:rsidP="00B65A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2128F">
              <w:rPr>
                <w:rFonts w:ascii="Calibri" w:eastAsia="Times New Roman" w:hAnsi="Calibri" w:cs="Calibri"/>
                <w:color w:val="000000"/>
              </w:rPr>
              <w:t xml:space="preserve">FFCP </w:t>
            </w:r>
            <w:r w:rsidR="005D2E90" w:rsidRPr="00E2128F">
              <w:rPr>
                <w:rFonts w:ascii="Calibri" w:eastAsia="Times New Roman" w:hAnsi="Calibri" w:cs="Calibri"/>
                <w:color w:val="000000"/>
              </w:rPr>
              <w:t xml:space="preserve">Per-Acre </w:t>
            </w:r>
            <w:r w:rsidRPr="00E2128F">
              <w:rPr>
                <w:rFonts w:ascii="Calibri" w:eastAsia="Times New Roman" w:hAnsi="Calibri" w:cs="Calibri"/>
                <w:color w:val="000000"/>
              </w:rPr>
              <w:t>Payment Rate</w:t>
            </w:r>
          </w:p>
        </w:tc>
      </w:tr>
      <w:tr w:rsidR="00B65A04" w:rsidRPr="00E2128F" w14:paraId="3CAC27B8" w14:textId="38A3AC11" w:rsidTr="005D2E90">
        <w:trPr>
          <w:trHeight w:val="290"/>
        </w:trPr>
        <w:tc>
          <w:tcPr>
            <w:tcW w:w="22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725B7" w14:textId="21463A9D" w:rsidR="00B65A04" w:rsidRPr="00E2128F" w:rsidRDefault="00B65A04" w:rsidP="00B65A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2128F">
              <w:rPr>
                <w:rFonts w:ascii="Calibri" w:eastAsia="Times New Roman" w:hAnsi="Calibri" w:cs="Calibri"/>
                <w:color w:val="000000"/>
              </w:rPr>
              <w:t>2000 – 3500</w:t>
            </w:r>
          </w:p>
        </w:tc>
        <w:tc>
          <w:tcPr>
            <w:tcW w:w="29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7A0CDEA4" w14:textId="4CC0486A" w:rsidR="00B65A04" w:rsidRPr="00E2128F" w:rsidRDefault="00B65A04" w:rsidP="00B65A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2128F">
              <w:t xml:space="preserve"> $</w:t>
            </w:r>
            <w:r w:rsidR="00E4735F" w:rsidRPr="00E2128F">
              <w:t>TBD</w:t>
            </w:r>
            <w:r w:rsidRPr="00E2128F">
              <w:t xml:space="preserve"> </w:t>
            </w:r>
          </w:p>
        </w:tc>
      </w:tr>
      <w:tr w:rsidR="00B65A04" w:rsidRPr="00E2128F" w14:paraId="395D3C50" w14:textId="5AC62AF1" w:rsidTr="005D2E90">
        <w:trPr>
          <w:trHeight w:val="290"/>
        </w:trPr>
        <w:tc>
          <w:tcPr>
            <w:tcW w:w="22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7CA2A0" w14:textId="10BB7EFF" w:rsidR="00B65A04" w:rsidRPr="00E2128F" w:rsidRDefault="00B65A04" w:rsidP="00B65A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2128F">
              <w:rPr>
                <w:rFonts w:ascii="Calibri" w:eastAsia="Times New Roman" w:hAnsi="Calibri" w:cs="Calibri"/>
                <w:color w:val="000000"/>
              </w:rPr>
              <w:t>3501 – 5000</w:t>
            </w:r>
          </w:p>
        </w:tc>
        <w:tc>
          <w:tcPr>
            <w:tcW w:w="29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7F6A5902" w14:textId="051A8E8A" w:rsidR="00B65A04" w:rsidRPr="00E2128F" w:rsidRDefault="00B65A04" w:rsidP="00B65A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2128F">
              <w:t xml:space="preserve"> $</w:t>
            </w:r>
            <w:r w:rsidR="00E4735F" w:rsidRPr="00E2128F">
              <w:t>TBD</w:t>
            </w:r>
            <w:r w:rsidRPr="00E2128F">
              <w:t xml:space="preserve"> </w:t>
            </w:r>
          </w:p>
        </w:tc>
      </w:tr>
      <w:tr w:rsidR="00B65A04" w:rsidRPr="00E2128F" w14:paraId="595D0E5B" w14:textId="2DE58C6D" w:rsidTr="005D2E90">
        <w:trPr>
          <w:trHeight w:val="290"/>
        </w:trPr>
        <w:tc>
          <w:tcPr>
            <w:tcW w:w="22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DFA79F" w14:textId="2B33D213" w:rsidR="00B65A04" w:rsidRPr="00E2128F" w:rsidRDefault="00B65A04" w:rsidP="00B65A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2128F">
              <w:rPr>
                <w:rFonts w:ascii="Calibri" w:eastAsia="Times New Roman" w:hAnsi="Calibri" w:cs="Calibri"/>
                <w:color w:val="000000"/>
              </w:rPr>
              <w:t>5001 – 7500</w:t>
            </w:r>
          </w:p>
        </w:tc>
        <w:tc>
          <w:tcPr>
            <w:tcW w:w="29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5A48FE3F" w14:textId="76B5616E" w:rsidR="00B65A04" w:rsidRPr="00E2128F" w:rsidRDefault="00B65A04" w:rsidP="00B65A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2128F">
              <w:t xml:space="preserve"> $</w:t>
            </w:r>
            <w:r w:rsidR="00E4735F" w:rsidRPr="00E2128F">
              <w:t>TBD</w:t>
            </w:r>
            <w:r w:rsidRPr="00E2128F">
              <w:t xml:space="preserve"> </w:t>
            </w:r>
          </w:p>
        </w:tc>
      </w:tr>
      <w:tr w:rsidR="00B65A04" w:rsidRPr="00E2128F" w14:paraId="4133DFF7" w14:textId="3D4EB01F" w:rsidTr="005D2E90">
        <w:trPr>
          <w:trHeight w:val="300"/>
        </w:trPr>
        <w:tc>
          <w:tcPr>
            <w:tcW w:w="22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C9EE2" w14:textId="1EBB2571" w:rsidR="00B65A04" w:rsidRPr="00E2128F" w:rsidRDefault="00B65A04" w:rsidP="00B65A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2128F">
              <w:rPr>
                <w:rFonts w:ascii="Calibri" w:eastAsia="Times New Roman" w:hAnsi="Calibri" w:cs="Calibri"/>
                <w:color w:val="000000"/>
              </w:rPr>
              <w:t>7501 +</w:t>
            </w:r>
          </w:p>
        </w:tc>
        <w:tc>
          <w:tcPr>
            <w:tcW w:w="29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0EC76B0F" w14:textId="3C0FA4E9" w:rsidR="00B65A04" w:rsidRPr="00E2128F" w:rsidRDefault="00B65A04" w:rsidP="00B65A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2128F">
              <w:t xml:space="preserve"> $</w:t>
            </w:r>
            <w:r w:rsidR="00E4735F" w:rsidRPr="00E2128F">
              <w:t>TBD</w:t>
            </w:r>
            <w:r w:rsidRPr="00E2128F">
              <w:t xml:space="preserve"> </w:t>
            </w:r>
          </w:p>
        </w:tc>
      </w:tr>
    </w:tbl>
    <w:p w14:paraId="774049CE" w14:textId="77777777" w:rsidR="0035505A" w:rsidRPr="00E2128F" w:rsidRDefault="0035505A" w:rsidP="00CE7779">
      <w:pPr>
        <w:pStyle w:val="ListParagraph"/>
        <w:spacing w:after="160" w:line="259" w:lineRule="auto"/>
        <w:ind w:left="1440"/>
        <w:contextualSpacing/>
        <w:rPr>
          <w:lang w:val="en-US"/>
        </w:rPr>
      </w:pPr>
    </w:p>
    <w:p w14:paraId="19D97D01" w14:textId="50C21EFC" w:rsidR="009D2EA8" w:rsidRPr="00E2128F" w:rsidRDefault="004A73CC" w:rsidP="004A73CC">
      <w:pPr>
        <w:pStyle w:val="ListParagraph"/>
        <w:numPr>
          <w:ilvl w:val="1"/>
          <w:numId w:val="10"/>
        </w:numPr>
        <w:spacing w:after="160" w:line="259" w:lineRule="auto"/>
        <w:contextualSpacing/>
        <w:rPr>
          <w:lang w:val="en-US"/>
        </w:rPr>
      </w:pPr>
      <w:r w:rsidRPr="00E2128F">
        <w:rPr>
          <w:lang w:val="en-US"/>
        </w:rPr>
        <w:t>Incentive/cost-sharing payment amount and schedule</w:t>
      </w:r>
      <w:r w:rsidR="00597D71" w:rsidRPr="00E2128F">
        <w:rPr>
          <w:lang w:val="en-US"/>
        </w:rPr>
        <w:t xml:space="preserve">: </w:t>
      </w:r>
    </w:p>
    <w:p w14:paraId="280CFDB9" w14:textId="77777777" w:rsidR="00CE7779" w:rsidRPr="00E2128F" w:rsidRDefault="00EA35E5" w:rsidP="00A45963">
      <w:pPr>
        <w:contextualSpacing/>
      </w:pPr>
      <w:r w:rsidRPr="00E2128F">
        <w:t xml:space="preserve"> </w:t>
      </w:r>
    </w:p>
    <w:tbl>
      <w:tblPr>
        <w:tblStyle w:val="TableGrid"/>
        <w:tblpPr w:leftFromText="180" w:rightFromText="180" w:vertAnchor="text" w:tblpX="720" w:tblpY="1"/>
        <w:tblOverlap w:val="never"/>
        <w:tblW w:w="8635" w:type="dxa"/>
        <w:tblLook w:val="04A0" w:firstRow="1" w:lastRow="0" w:firstColumn="1" w:lastColumn="0" w:noHBand="0" w:noVBand="1"/>
      </w:tblPr>
      <w:tblGrid>
        <w:gridCol w:w="1615"/>
        <w:gridCol w:w="7020"/>
      </w:tblGrid>
      <w:tr w:rsidR="00CE7779" w:rsidRPr="00E2128F" w14:paraId="3C3206EE" w14:textId="77777777" w:rsidTr="00CE7779">
        <w:trPr>
          <w:trHeight w:val="348"/>
        </w:trPr>
        <w:tc>
          <w:tcPr>
            <w:tcW w:w="1615" w:type="dxa"/>
          </w:tcPr>
          <w:p w14:paraId="156E5E27" w14:textId="77777777" w:rsidR="00CE7779" w:rsidRPr="00E2128F" w:rsidRDefault="00CE7779" w:rsidP="00CE7779">
            <w:pPr>
              <w:jc w:val="center"/>
              <w:rPr>
                <w:rFonts w:eastAsia="Times New Roman" w:cstheme="minorHAnsi"/>
                <w:b/>
                <w:bCs/>
              </w:rPr>
            </w:pPr>
            <w:r w:rsidRPr="00E2128F">
              <w:rPr>
                <w:rFonts w:eastAsia="Times New Roman" w:cstheme="minorHAnsi"/>
                <w:b/>
                <w:bCs/>
              </w:rPr>
              <w:t>Project Year</w:t>
            </w:r>
          </w:p>
        </w:tc>
        <w:tc>
          <w:tcPr>
            <w:tcW w:w="7020" w:type="dxa"/>
          </w:tcPr>
          <w:p w14:paraId="245DC3EC" w14:textId="77777777" w:rsidR="00CE7779" w:rsidRPr="00E2128F" w:rsidRDefault="00CE7779" w:rsidP="00CE7779">
            <w:pPr>
              <w:jc w:val="center"/>
              <w:rPr>
                <w:rFonts w:eastAsia="Times New Roman" w:cstheme="minorHAnsi"/>
                <w:b/>
                <w:bCs/>
              </w:rPr>
            </w:pPr>
            <w:r w:rsidRPr="00E2128F">
              <w:rPr>
                <w:rFonts w:eastAsia="Times New Roman" w:cstheme="minorHAnsi"/>
                <w:b/>
                <w:bCs/>
              </w:rPr>
              <w:t>Payment</w:t>
            </w:r>
          </w:p>
        </w:tc>
      </w:tr>
      <w:tr w:rsidR="00CE7779" w:rsidRPr="00E2128F" w14:paraId="28CBD64F" w14:textId="77777777" w:rsidTr="00CE7779">
        <w:trPr>
          <w:trHeight w:val="335"/>
        </w:trPr>
        <w:tc>
          <w:tcPr>
            <w:tcW w:w="1615" w:type="dxa"/>
          </w:tcPr>
          <w:p w14:paraId="6640BC43" w14:textId="77777777" w:rsidR="00CE7779" w:rsidRPr="00E2128F" w:rsidRDefault="00CE7779" w:rsidP="00CE7779">
            <w:pPr>
              <w:jc w:val="center"/>
              <w:rPr>
                <w:rFonts w:eastAsia="Times New Roman" w:cstheme="minorHAnsi"/>
              </w:rPr>
            </w:pPr>
            <w:r w:rsidRPr="00E2128F">
              <w:rPr>
                <w:rFonts w:eastAsia="Times New Roman" w:cstheme="minorHAnsi"/>
              </w:rPr>
              <w:t>1</w:t>
            </w:r>
          </w:p>
        </w:tc>
        <w:tc>
          <w:tcPr>
            <w:tcW w:w="7020" w:type="dxa"/>
          </w:tcPr>
          <w:p w14:paraId="77652B9D" w14:textId="15904D0B" w:rsidR="00CE7779" w:rsidRPr="00E2128F" w:rsidRDefault="00CE7779" w:rsidP="00CE7779">
            <w:pPr>
              <w:ind w:left="-710" w:right="-650"/>
              <w:jc w:val="center"/>
              <w:rPr>
                <w:rFonts w:eastAsia="Times New Roman" w:cstheme="minorHAnsi"/>
              </w:rPr>
            </w:pPr>
            <w:r w:rsidRPr="00E2128F">
              <w:rPr>
                <w:rFonts w:eastAsia="Times New Roman" w:cstheme="minorHAnsi"/>
              </w:rPr>
              <w:t>$</w:t>
            </w:r>
            <w:r w:rsidR="00E4735F" w:rsidRPr="00E2128F">
              <w:rPr>
                <w:rFonts w:eastAsia="Times New Roman" w:cstheme="minorHAnsi"/>
              </w:rPr>
              <w:t>TBD</w:t>
            </w:r>
            <w:r w:rsidRPr="00E2128F">
              <w:rPr>
                <w:rFonts w:eastAsia="Times New Roman" w:cstheme="minorHAnsi"/>
              </w:rPr>
              <w:t xml:space="preserve"> for completed management plan and </w:t>
            </w:r>
          </w:p>
          <w:p w14:paraId="64A854D8" w14:textId="7F472303" w:rsidR="00CE7779" w:rsidRPr="00E2128F" w:rsidRDefault="00CE7779" w:rsidP="00CE7779">
            <w:pPr>
              <w:ind w:left="-710" w:right="-650"/>
              <w:jc w:val="center"/>
              <w:rPr>
                <w:rFonts w:eastAsia="Times New Roman" w:cstheme="minorHAnsi"/>
              </w:rPr>
            </w:pPr>
            <w:r w:rsidRPr="00E2128F">
              <w:rPr>
                <w:rFonts w:eastAsia="Times New Roman" w:cstheme="minorHAnsi"/>
              </w:rPr>
              <w:t xml:space="preserve">20% of implementation agreement value </w:t>
            </w:r>
          </w:p>
        </w:tc>
      </w:tr>
      <w:tr w:rsidR="00CE7779" w:rsidRPr="00E2128F" w14:paraId="6F91FEAC" w14:textId="77777777" w:rsidTr="00CE7779">
        <w:trPr>
          <w:trHeight w:val="335"/>
        </w:trPr>
        <w:tc>
          <w:tcPr>
            <w:tcW w:w="1615" w:type="dxa"/>
          </w:tcPr>
          <w:p w14:paraId="2EE9677F" w14:textId="77777777" w:rsidR="00CE7779" w:rsidRPr="00E2128F" w:rsidRDefault="00CE7779" w:rsidP="00CE7779">
            <w:pPr>
              <w:jc w:val="center"/>
              <w:rPr>
                <w:rFonts w:eastAsia="Times New Roman" w:cstheme="minorHAnsi"/>
              </w:rPr>
            </w:pPr>
            <w:r w:rsidRPr="00E2128F">
              <w:rPr>
                <w:rFonts w:eastAsia="Times New Roman" w:cstheme="minorHAnsi"/>
              </w:rPr>
              <w:t>2</w:t>
            </w:r>
          </w:p>
        </w:tc>
        <w:tc>
          <w:tcPr>
            <w:tcW w:w="7020" w:type="dxa"/>
          </w:tcPr>
          <w:p w14:paraId="7CD0C13B" w14:textId="67172964" w:rsidR="00CE7779" w:rsidRPr="00E2128F" w:rsidRDefault="00CE7779" w:rsidP="00CE7779">
            <w:pPr>
              <w:ind w:left="-710" w:right="-650"/>
              <w:jc w:val="center"/>
              <w:rPr>
                <w:rFonts w:eastAsia="Times New Roman" w:cstheme="minorHAnsi"/>
              </w:rPr>
            </w:pPr>
            <w:r w:rsidRPr="00E2128F">
              <w:rPr>
                <w:rFonts w:eastAsia="Times New Roman" w:cstheme="minorHAnsi"/>
              </w:rPr>
              <w:t>3% of implementation agreement value</w:t>
            </w:r>
          </w:p>
        </w:tc>
      </w:tr>
      <w:tr w:rsidR="00CE7779" w:rsidRPr="00E2128F" w14:paraId="70615104" w14:textId="77777777" w:rsidTr="00CE7779">
        <w:trPr>
          <w:trHeight w:val="335"/>
        </w:trPr>
        <w:tc>
          <w:tcPr>
            <w:tcW w:w="1615" w:type="dxa"/>
          </w:tcPr>
          <w:p w14:paraId="4EE411A2" w14:textId="77777777" w:rsidR="00CE7779" w:rsidRPr="00E2128F" w:rsidRDefault="00CE7779" w:rsidP="00CE7779">
            <w:pPr>
              <w:jc w:val="center"/>
              <w:rPr>
                <w:rFonts w:eastAsia="Times New Roman" w:cstheme="minorHAnsi"/>
              </w:rPr>
            </w:pPr>
            <w:r w:rsidRPr="00E2128F">
              <w:rPr>
                <w:rFonts w:eastAsia="Times New Roman" w:cstheme="minorHAnsi"/>
              </w:rPr>
              <w:t>3</w:t>
            </w:r>
          </w:p>
        </w:tc>
        <w:tc>
          <w:tcPr>
            <w:tcW w:w="7020" w:type="dxa"/>
          </w:tcPr>
          <w:p w14:paraId="078E1251" w14:textId="7E9BD28B" w:rsidR="00CE7779" w:rsidRPr="00E2128F" w:rsidRDefault="00CE7779" w:rsidP="00CE7779">
            <w:pPr>
              <w:ind w:left="-710" w:right="-650"/>
              <w:jc w:val="center"/>
              <w:rPr>
                <w:rFonts w:eastAsia="Times New Roman" w:cstheme="minorHAnsi"/>
              </w:rPr>
            </w:pPr>
            <w:r w:rsidRPr="00E2128F">
              <w:rPr>
                <w:rFonts w:eastAsia="Times New Roman" w:cstheme="minorHAnsi"/>
              </w:rPr>
              <w:t>3% of implementation agreement value</w:t>
            </w:r>
          </w:p>
        </w:tc>
      </w:tr>
      <w:tr w:rsidR="00CE7779" w:rsidRPr="00E2128F" w14:paraId="009D46D9" w14:textId="77777777" w:rsidTr="00CE7779">
        <w:trPr>
          <w:trHeight w:val="335"/>
        </w:trPr>
        <w:tc>
          <w:tcPr>
            <w:tcW w:w="1615" w:type="dxa"/>
          </w:tcPr>
          <w:p w14:paraId="606DEB01" w14:textId="77777777" w:rsidR="00CE7779" w:rsidRPr="00E2128F" w:rsidRDefault="00CE7779" w:rsidP="00CE7779">
            <w:pPr>
              <w:jc w:val="center"/>
              <w:rPr>
                <w:rFonts w:eastAsia="Times New Roman" w:cstheme="minorHAnsi"/>
              </w:rPr>
            </w:pPr>
            <w:r w:rsidRPr="00E2128F">
              <w:rPr>
                <w:rFonts w:eastAsia="Times New Roman" w:cstheme="minorHAnsi"/>
              </w:rPr>
              <w:t>4</w:t>
            </w:r>
          </w:p>
        </w:tc>
        <w:tc>
          <w:tcPr>
            <w:tcW w:w="7020" w:type="dxa"/>
          </w:tcPr>
          <w:p w14:paraId="258BD5FE" w14:textId="566FFB07" w:rsidR="00CE7779" w:rsidRPr="00E2128F" w:rsidRDefault="00CE7779" w:rsidP="00CE7779">
            <w:pPr>
              <w:ind w:left="-710" w:right="-650"/>
              <w:jc w:val="center"/>
              <w:rPr>
                <w:rFonts w:eastAsia="Times New Roman" w:cstheme="minorHAnsi"/>
              </w:rPr>
            </w:pPr>
            <w:r w:rsidRPr="00E2128F">
              <w:rPr>
                <w:rFonts w:eastAsia="Times New Roman" w:cstheme="minorHAnsi"/>
              </w:rPr>
              <w:t>3% of implementation agreement value</w:t>
            </w:r>
          </w:p>
        </w:tc>
      </w:tr>
      <w:tr w:rsidR="00CE7779" w:rsidRPr="00E2128F" w14:paraId="5D51B335" w14:textId="77777777" w:rsidTr="00CE7779">
        <w:trPr>
          <w:trHeight w:val="335"/>
        </w:trPr>
        <w:tc>
          <w:tcPr>
            <w:tcW w:w="1615" w:type="dxa"/>
          </w:tcPr>
          <w:p w14:paraId="2CB39094" w14:textId="77777777" w:rsidR="00CE7779" w:rsidRPr="00E2128F" w:rsidRDefault="00CE7779" w:rsidP="00CE7779">
            <w:pPr>
              <w:jc w:val="center"/>
              <w:rPr>
                <w:rFonts w:eastAsia="Times New Roman" w:cstheme="minorHAnsi"/>
              </w:rPr>
            </w:pPr>
            <w:r w:rsidRPr="00E2128F">
              <w:rPr>
                <w:rFonts w:eastAsia="Times New Roman" w:cstheme="minorHAnsi"/>
              </w:rPr>
              <w:t>5</w:t>
            </w:r>
          </w:p>
        </w:tc>
        <w:tc>
          <w:tcPr>
            <w:tcW w:w="7020" w:type="dxa"/>
          </w:tcPr>
          <w:p w14:paraId="1C00949B" w14:textId="20FE1E60" w:rsidR="00CE7779" w:rsidRPr="00E2128F" w:rsidRDefault="00CE7779" w:rsidP="00CE7779">
            <w:pPr>
              <w:ind w:left="-710" w:right="-650"/>
              <w:jc w:val="center"/>
              <w:rPr>
                <w:rFonts w:eastAsia="Times New Roman" w:cstheme="minorHAnsi"/>
              </w:rPr>
            </w:pPr>
            <w:r w:rsidRPr="00E2128F">
              <w:rPr>
                <w:rFonts w:eastAsia="Times New Roman" w:cstheme="minorHAnsi"/>
              </w:rPr>
              <w:t>3% of implementation agreement value</w:t>
            </w:r>
          </w:p>
        </w:tc>
      </w:tr>
      <w:tr w:rsidR="00CE7779" w:rsidRPr="00E2128F" w14:paraId="7FC21F4E" w14:textId="77777777" w:rsidTr="00CE7779">
        <w:trPr>
          <w:trHeight w:val="335"/>
        </w:trPr>
        <w:tc>
          <w:tcPr>
            <w:tcW w:w="1615" w:type="dxa"/>
          </w:tcPr>
          <w:p w14:paraId="2254DB3C" w14:textId="77777777" w:rsidR="00CE7779" w:rsidRPr="00E2128F" w:rsidRDefault="00CE7779" w:rsidP="00CE7779">
            <w:pPr>
              <w:jc w:val="center"/>
              <w:rPr>
                <w:rFonts w:eastAsia="Times New Roman" w:cstheme="minorHAnsi"/>
              </w:rPr>
            </w:pPr>
            <w:r w:rsidRPr="00E2128F">
              <w:rPr>
                <w:rFonts w:eastAsia="Times New Roman" w:cstheme="minorHAnsi"/>
              </w:rPr>
              <w:lastRenderedPageBreak/>
              <w:t>6</w:t>
            </w:r>
          </w:p>
        </w:tc>
        <w:tc>
          <w:tcPr>
            <w:tcW w:w="7020" w:type="dxa"/>
          </w:tcPr>
          <w:p w14:paraId="221E4ECF" w14:textId="4FE012C1" w:rsidR="00CE7779" w:rsidRPr="00E2128F" w:rsidRDefault="00CE7779" w:rsidP="00CE7779">
            <w:pPr>
              <w:ind w:left="-710" w:right="-650"/>
              <w:jc w:val="center"/>
              <w:rPr>
                <w:rFonts w:eastAsia="Times New Roman" w:cstheme="minorHAnsi"/>
              </w:rPr>
            </w:pPr>
            <w:r w:rsidRPr="00E2128F">
              <w:rPr>
                <w:rFonts w:eastAsia="Times New Roman" w:cstheme="minorHAnsi"/>
              </w:rPr>
              <w:t>3% of implementation agreement value</w:t>
            </w:r>
          </w:p>
        </w:tc>
      </w:tr>
      <w:tr w:rsidR="00CE7779" w:rsidRPr="00E2128F" w14:paraId="560E9C65" w14:textId="77777777" w:rsidTr="00CE7779">
        <w:trPr>
          <w:trHeight w:val="335"/>
        </w:trPr>
        <w:tc>
          <w:tcPr>
            <w:tcW w:w="1615" w:type="dxa"/>
          </w:tcPr>
          <w:p w14:paraId="5537F7CF" w14:textId="77777777" w:rsidR="00CE7779" w:rsidRPr="00E2128F" w:rsidRDefault="00CE7779" w:rsidP="00CE7779">
            <w:pPr>
              <w:jc w:val="center"/>
              <w:rPr>
                <w:rFonts w:eastAsia="Times New Roman" w:cstheme="minorHAnsi"/>
              </w:rPr>
            </w:pPr>
            <w:r w:rsidRPr="00E2128F">
              <w:rPr>
                <w:rFonts w:eastAsia="Times New Roman" w:cstheme="minorHAnsi"/>
              </w:rPr>
              <w:t>7</w:t>
            </w:r>
          </w:p>
        </w:tc>
        <w:tc>
          <w:tcPr>
            <w:tcW w:w="7020" w:type="dxa"/>
          </w:tcPr>
          <w:p w14:paraId="2544A8DB" w14:textId="730325FB" w:rsidR="00CE7779" w:rsidRPr="00E2128F" w:rsidRDefault="00CE7779" w:rsidP="00CE7779">
            <w:pPr>
              <w:ind w:left="-710" w:right="-650"/>
              <w:jc w:val="center"/>
              <w:rPr>
                <w:rFonts w:eastAsia="Times New Roman" w:cstheme="minorHAnsi"/>
              </w:rPr>
            </w:pPr>
            <w:r w:rsidRPr="00E2128F">
              <w:rPr>
                <w:rFonts w:eastAsia="Times New Roman" w:cstheme="minorHAnsi"/>
              </w:rPr>
              <w:t>3% of implementation agreement value</w:t>
            </w:r>
          </w:p>
        </w:tc>
      </w:tr>
      <w:tr w:rsidR="00CE7779" w:rsidRPr="00E2128F" w14:paraId="12800167" w14:textId="77777777" w:rsidTr="00CE7779">
        <w:trPr>
          <w:trHeight w:val="335"/>
        </w:trPr>
        <w:tc>
          <w:tcPr>
            <w:tcW w:w="1615" w:type="dxa"/>
          </w:tcPr>
          <w:p w14:paraId="0992B4EF" w14:textId="77777777" w:rsidR="00CE7779" w:rsidRPr="00E2128F" w:rsidRDefault="00CE7779" w:rsidP="00CE7779">
            <w:pPr>
              <w:jc w:val="center"/>
              <w:rPr>
                <w:rFonts w:eastAsia="Times New Roman" w:cstheme="minorHAnsi"/>
              </w:rPr>
            </w:pPr>
            <w:r w:rsidRPr="00E2128F">
              <w:rPr>
                <w:rFonts w:eastAsia="Times New Roman" w:cstheme="minorHAnsi"/>
              </w:rPr>
              <w:t>8</w:t>
            </w:r>
          </w:p>
        </w:tc>
        <w:tc>
          <w:tcPr>
            <w:tcW w:w="7020" w:type="dxa"/>
          </w:tcPr>
          <w:p w14:paraId="7AC5D4C2" w14:textId="5AD51581" w:rsidR="00CE7779" w:rsidRPr="00E2128F" w:rsidRDefault="00CE7779" w:rsidP="00CE7779">
            <w:pPr>
              <w:ind w:left="-710" w:right="-650"/>
              <w:jc w:val="center"/>
              <w:rPr>
                <w:rFonts w:eastAsia="Times New Roman" w:cstheme="minorHAnsi"/>
              </w:rPr>
            </w:pPr>
            <w:r w:rsidRPr="00E2128F">
              <w:rPr>
                <w:rFonts w:eastAsia="Times New Roman" w:cstheme="minorHAnsi"/>
              </w:rPr>
              <w:t>3% of implementation agreement value</w:t>
            </w:r>
          </w:p>
        </w:tc>
      </w:tr>
      <w:tr w:rsidR="00CE7779" w:rsidRPr="00E2128F" w14:paraId="5C0B5A07" w14:textId="77777777" w:rsidTr="00CE7779">
        <w:trPr>
          <w:trHeight w:val="335"/>
        </w:trPr>
        <w:tc>
          <w:tcPr>
            <w:tcW w:w="1615" w:type="dxa"/>
          </w:tcPr>
          <w:p w14:paraId="53C287AF" w14:textId="77777777" w:rsidR="00CE7779" w:rsidRPr="00E2128F" w:rsidRDefault="00CE7779" w:rsidP="00CE7779">
            <w:pPr>
              <w:jc w:val="center"/>
              <w:rPr>
                <w:rFonts w:eastAsia="Times New Roman" w:cstheme="minorHAnsi"/>
              </w:rPr>
            </w:pPr>
            <w:r w:rsidRPr="00E2128F">
              <w:rPr>
                <w:rFonts w:eastAsia="Times New Roman" w:cstheme="minorHAnsi"/>
              </w:rPr>
              <w:t>9</w:t>
            </w:r>
          </w:p>
        </w:tc>
        <w:tc>
          <w:tcPr>
            <w:tcW w:w="7020" w:type="dxa"/>
          </w:tcPr>
          <w:p w14:paraId="69A43829" w14:textId="3BA6D180" w:rsidR="00CE7779" w:rsidRPr="00E2128F" w:rsidRDefault="00CE7779" w:rsidP="00CE7779">
            <w:pPr>
              <w:ind w:left="-710" w:right="-650"/>
              <w:jc w:val="center"/>
              <w:rPr>
                <w:rFonts w:eastAsia="Times New Roman" w:cstheme="minorHAnsi"/>
              </w:rPr>
            </w:pPr>
            <w:r w:rsidRPr="00E2128F">
              <w:rPr>
                <w:rFonts w:eastAsia="Times New Roman" w:cstheme="minorHAnsi"/>
              </w:rPr>
              <w:t xml:space="preserve">4% of implementation agreement value </w:t>
            </w:r>
          </w:p>
        </w:tc>
      </w:tr>
      <w:tr w:rsidR="00CE7779" w:rsidRPr="00E2128F" w14:paraId="47540772" w14:textId="77777777" w:rsidTr="00CE7779">
        <w:trPr>
          <w:trHeight w:val="335"/>
        </w:trPr>
        <w:tc>
          <w:tcPr>
            <w:tcW w:w="1615" w:type="dxa"/>
          </w:tcPr>
          <w:p w14:paraId="3A89B647" w14:textId="77777777" w:rsidR="00CE7779" w:rsidRPr="00E2128F" w:rsidRDefault="00CE7779" w:rsidP="00CE7779">
            <w:pPr>
              <w:jc w:val="center"/>
              <w:rPr>
                <w:rFonts w:eastAsia="Times New Roman" w:cstheme="minorHAnsi"/>
              </w:rPr>
            </w:pPr>
            <w:r w:rsidRPr="00E2128F">
              <w:rPr>
                <w:rFonts w:eastAsia="Times New Roman" w:cstheme="minorHAnsi"/>
              </w:rPr>
              <w:t>10</w:t>
            </w:r>
          </w:p>
        </w:tc>
        <w:tc>
          <w:tcPr>
            <w:tcW w:w="7020" w:type="dxa"/>
          </w:tcPr>
          <w:p w14:paraId="4EA0C66B" w14:textId="51689144" w:rsidR="00CE7779" w:rsidRPr="00E2128F" w:rsidRDefault="00CE7779" w:rsidP="00CE7779">
            <w:pPr>
              <w:ind w:left="-710" w:right="-650"/>
              <w:jc w:val="center"/>
              <w:rPr>
                <w:rFonts w:eastAsia="Times New Roman" w:cstheme="minorHAnsi"/>
              </w:rPr>
            </w:pPr>
            <w:r w:rsidRPr="00E2128F">
              <w:rPr>
                <w:rFonts w:eastAsia="Times New Roman" w:cstheme="minorHAnsi"/>
              </w:rPr>
              <w:t>$</w:t>
            </w:r>
            <w:r w:rsidR="00E4735F" w:rsidRPr="00E2128F">
              <w:rPr>
                <w:rFonts w:eastAsia="Times New Roman" w:cstheme="minorHAnsi"/>
              </w:rPr>
              <w:t>TBD</w:t>
            </w:r>
            <w:r w:rsidRPr="00E2128F">
              <w:rPr>
                <w:rFonts w:eastAsia="Times New Roman" w:cstheme="minorHAnsi"/>
              </w:rPr>
              <w:t xml:space="preserve"> for completed management plan and </w:t>
            </w:r>
          </w:p>
          <w:p w14:paraId="66A44766" w14:textId="250B7294" w:rsidR="00CE7779" w:rsidRPr="00E2128F" w:rsidRDefault="00CE7779" w:rsidP="00CE7779">
            <w:pPr>
              <w:ind w:left="-710" w:right="-650"/>
              <w:jc w:val="center"/>
              <w:rPr>
                <w:rFonts w:eastAsia="Times New Roman" w:cstheme="minorHAnsi"/>
              </w:rPr>
            </w:pPr>
            <w:r w:rsidRPr="00E2128F">
              <w:rPr>
                <w:rFonts w:eastAsia="Times New Roman" w:cstheme="minorHAnsi"/>
              </w:rPr>
              <w:t>4% of implementation agreement value</w:t>
            </w:r>
          </w:p>
        </w:tc>
      </w:tr>
      <w:tr w:rsidR="00CE7779" w:rsidRPr="00E2128F" w14:paraId="2C2D50E4" w14:textId="77777777" w:rsidTr="00CE7779">
        <w:trPr>
          <w:trHeight w:val="335"/>
        </w:trPr>
        <w:tc>
          <w:tcPr>
            <w:tcW w:w="1615" w:type="dxa"/>
          </w:tcPr>
          <w:p w14:paraId="7DAE6FC2" w14:textId="77777777" w:rsidR="00CE7779" w:rsidRPr="00E2128F" w:rsidRDefault="00CE7779" w:rsidP="00CE7779">
            <w:pPr>
              <w:jc w:val="center"/>
              <w:rPr>
                <w:rFonts w:eastAsia="Times New Roman" w:cstheme="minorHAnsi"/>
              </w:rPr>
            </w:pPr>
            <w:r w:rsidRPr="00E2128F">
              <w:rPr>
                <w:rFonts w:eastAsia="Times New Roman" w:cstheme="minorHAnsi"/>
              </w:rPr>
              <w:t>11</w:t>
            </w:r>
          </w:p>
        </w:tc>
        <w:tc>
          <w:tcPr>
            <w:tcW w:w="7020" w:type="dxa"/>
          </w:tcPr>
          <w:p w14:paraId="1BF54A3A" w14:textId="702FF953" w:rsidR="00CE7779" w:rsidRPr="00E2128F" w:rsidRDefault="00CE7779" w:rsidP="00CE7779">
            <w:pPr>
              <w:ind w:left="-710" w:right="-650"/>
              <w:jc w:val="center"/>
              <w:rPr>
                <w:rFonts w:eastAsia="Times New Roman" w:cstheme="minorHAnsi"/>
              </w:rPr>
            </w:pPr>
            <w:r w:rsidRPr="00E2128F">
              <w:rPr>
                <w:rFonts w:eastAsia="Times New Roman" w:cstheme="minorHAnsi"/>
              </w:rPr>
              <w:t>4% of implementation agreement value</w:t>
            </w:r>
          </w:p>
        </w:tc>
      </w:tr>
      <w:tr w:rsidR="00CE7779" w:rsidRPr="00E2128F" w14:paraId="39F17DCA" w14:textId="77777777" w:rsidTr="00CE7779">
        <w:trPr>
          <w:trHeight w:val="335"/>
        </w:trPr>
        <w:tc>
          <w:tcPr>
            <w:tcW w:w="1615" w:type="dxa"/>
          </w:tcPr>
          <w:p w14:paraId="6184F42F" w14:textId="77777777" w:rsidR="00CE7779" w:rsidRPr="00E2128F" w:rsidRDefault="00CE7779" w:rsidP="00CE7779">
            <w:pPr>
              <w:jc w:val="center"/>
              <w:rPr>
                <w:rFonts w:eastAsia="Times New Roman" w:cstheme="minorHAnsi"/>
              </w:rPr>
            </w:pPr>
            <w:r w:rsidRPr="00E2128F">
              <w:rPr>
                <w:rFonts w:eastAsia="Times New Roman" w:cstheme="minorHAnsi"/>
              </w:rPr>
              <w:t>12</w:t>
            </w:r>
          </w:p>
        </w:tc>
        <w:tc>
          <w:tcPr>
            <w:tcW w:w="7020" w:type="dxa"/>
          </w:tcPr>
          <w:p w14:paraId="6D24DAF9" w14:textId="56E98FC2" w:rsidR="00CE7779" w:rsidRPr="00E2128F" w:rsidRDefault="00CE7779" w:rsidP="00CE7779">
            <w:pPr>
              <w:ind w:left="-710" w:right="-650"/>
              <w:jc w:val="center"/>
              <w:rPr>
                <w:rFonts w:eastAsia="Times New Roman" w:cstheme="minorHAnsi"/>
              </w:rPr>
            </w:pPr>
            <w:r w:rsidRPr="00E2128F">
              <w:rPr>
                <w:rFonts w:eastAsia="Times New Roman" w:cstheme="minorHAnsi"/>
              </w:rPr>
              <w:t>4% of implementation agreement value</w:t>
            </w:r>
          </w:p>
        </w:tc>
      </w:tr>
      <w:tr w:rsidR="00CE7779" w:rsidRPr="00E2128F" w14:paraId="42CC453C" w14:textId="77777777" w:rsidTr="00CE7779">
        <w:trPr>
          <w:trHeight w:val="335"/>
        </w:trPr>
        <w:tc>
          <w:tcPr>
            <w:tcW w:w="1615" w:type="dxa"/>
          </w:tcPr>
          <w:p w14:paraId="007387A0" w14:textId="77777777" w:rsidR="00CE7779" w:rsidRPr="00E2128F" w:rsidRDefault="00CE7779" w:rsidP="00CE7779">
            <w:pPr>
              <w:jc w:val="center"/>
              <w:rPr>
                <w:rFonts w:eastAsia="Times New Roman" w:cstheme="minorHAnsi"/>
              </w:rPr>
            </w:pPr>
            <w:r w:rsidRPr="00E2128F">
              <w:rPr>
                <w:rFonts w:eastAsia="Times New Roman" w:cstheme="minorHAnsi"/>
              </w:rPr>
              <w:t>13</w:t>
            </w:r>
          </w:p>
        </w:tc>
        <w:tc>
          <w:tcPr>
            <w:tcW w:w="7020" w:type="dxa"/>
          </w:tcPr>
          <w:p w14:paraId="7373F6B4" w14:textId="593CDDD1" w:rsidR="00CE7779" w:rsidRPr="00E2128F" w:rsidRDefault="00CE7779" w:rsidP="00CE7779">
            <w:pPr>
              <w:ind w:left="-710" w:right="-650"/>
              <w:jc w:val="center"/>
              <w:rPr>
                <w:rFonts w:eastAsia="Times New Roman" w:cstheme="minorHAnsi"/>
              </w:rPr>
            </w:pPr>
            <w:r w:rsidRPr="00E2128F">
              <w:rPr>
                <w:rFonts w:eastAsia="Times New Roman" w:cstheme="minorHAnsi"/>
              </w:rPr>
              <w:t>4% of implementation agreement value</w:t>
            </w:r>
          </w:p>
        </w:tc>
      </w:tr>
      <w:tr w:rsidR="00CE7779" w:rsidRPr="00E2128F" w14:paraId="29933341" w14:textId="77777777" w:rsidTr="00CE7779">
        <w:trPr>
          <w:trHeight w:val="335"/>
        </w:trPr>
        <w:tc>
          <w:tcPr>
            <w:tcW w:w="1615" w:type="dxa"/>
          </w:tcPr>
          <w:p w14:paraId="3188F3BA" w14:textId="77777777" w:rsidR="00CE7779" w:rsidRPr="00E2128F" w:rsidRDefault="00CE7779" w:rsidP="00CE7779">
            <w:pPr>
              <w:jc w:val="center"/>
              <w:rPr>
                <w:rFonts w:eastAsia="Times New Roman" w:cstheme="minorHAnsi"/>
              </w:rPr>
            </w:pPr>
            <w:r w:rsidRPr="00E2128F">
              <w:rPr>
                <w:rFonts w:eastAsia="Times New Roman" w:cstheme="minorHAnsi"/>
              </w:rPr>
              <w:t>14</w:t>
            </w:r>
          </w:p>
        </w:tc>
        <w:tc>
          <w:tcPr>
            <w:tcW w:w="7020" w:type="dxa"/>
          </w:tcPr>
          <w:p w14:paraId="0E107CDF" w14:textId="0F167AB0" w:rsidR="00CE7779" w:rsidRPr="00E2128F" w:rsidRDefault="00CE7779" w:rsidP="00CE7779">
            <w:pPr>
              <w:ind w:left="-710" w:right="-650"/>
              <w:jc w:val="center"/>
              <w:rPr>
                <w:rFonts w:eastAsia="Times New Roman" w:cstheme="minorHAnsi"/>
              </w:rPr>
            </w:pPr>
            <w:r w:rsidRPr="00E2128F">
              <w:rPr>
                <w:rFonts w:eastAsia="Times New Roman" w:cstheme="minorHAnsi"/>
              </w:rPr>
              <w:t>4% of implementation agreement value</w:t>
            </w:r>
          </w:p>
        </w:tc>
      </w:tr>
      <w:tr w:rsidR="00CE7779" w:rsidRPr="00E2128F" w14:paraId="2280AAC9" w14:textId="77777777" w:rsidTr="00CE7779">
        <w:trPr>
          <w:trHeight w:val="335"/>
        </w:trPr>
        <w:tc>
          <w:tcPr>
            <w:tcW w:w="1615" w:type="dxa"/>
          </w:tcPr>
          <w:p w14:paraId="0F221FF4" w14:textId="77777777" w:rsidR="00CE7779" w:rsidRPr="00E2128F" w:rsidRDefault="00CE7779" w:rsidP="00CE7779">
            <w:pPr>
              <w:jc w:val="center"/>
              <w:rPr>
                <w:rFonts w:eastAsia="Times New Roman" w:cstheme="minorHAnsi"/>
              </w:rPr>
            </w:pPr>
            <w:r w:rsidRPr="00E2128F">
              <w:rPr>
                <w:rFonts w:eastAsia="Times New Roman" w:cstheme="minorHAnsi"/>
              </w:rPr>
              <w:t>15</w:t>
            </w:r>
          </w:p>
        </w:tc>
        <w:tc>
          <w:tcPr>
            <w:tcW w:w="7020" w:type="dxa"/>
          </w:tcPr>
          <w:p w14:paraId="1534B7ED" w14:textId="38216CD8" w:rsidR="00CE7779" w:rsidRPr="00E2128F" w:rsidRDefault="00CE7779" w:rsidP="000E4D64">
            <w:pPr>
              <w:ind w:left="-710" w:right="-650"/>
              <w:jc w:val="center"/>
              <w:rPr>
                <w:rFonts w:eastAsia="Times New Roman" w:cstheme="minorHAnsi"/>
              </w:rPr>
            </w:pPr>
            <w:r w:rsidRPr="00E2128F">
              <w:rPr>
                <w:rFonts w:eastAsia="Times New Roman" w:cstheme="minorHAnsi"/>
              </w:rPr>
              <w:t>5% of implementation agreement value</w:t>
            </w:r>
          </w:p>
        </w:tc>
      </w:tr>
      <w:tr w:rsidR="00CE7779" w:rsidRPr="00E2128F" w14:paraId="0DE6531C" w14:textId="77777777" w:rsidTr="00CE7779">
        <w:trPr>
          <w:trHeight w:val="335"/>
        </w:trPr>
        <w:tc>
          <w:tcPr>
            <w:tcW w:w="1615" w:type="dxa"/>
          </w:tcPr>
          <w:p w14:paraId="3D24A787" w14:textId="77777777" w:rsidR="00CE7779" w:rsidRPr="00E2128F" w:rsidRDefault="00CE7779" w:rsidP="00CE7779">
            <w:pPr>
              <w:jc w:val="center"/>
              <w:rPr>
                <w:rFonts w:eastAsia="Times New Roman" w:cstheme="minorHAnsi"/>
              </w:rPr>
            </w:pPr>
            <w:r w:rsidRPr="00E2128F">
              <w:rPr>
                <w:rFonts w:eastAsia="Times New Roman" w:cstheme="minorHAnsi"/>
              </w:rPr>
              <w:t>16</w:t>
            </w:r>
          </w:p>
        </w:tc>
        <w:tc>
          <w:tcPr>
            <w:tcW w:w="7020" w:type="dxa"/>
          </w:tcPr>
          <w:p w14:paraId="3A4BED95" w14:textId="75595D9A" w:rsidR="00CE7779" w:rsidRPr="00E2128F" w:rsidRDefault="00CE7779" w:rsidP="000E4D64">
            <w:pPr>
              <w:ind w:left="-710" w:right="-650"/>
              <w:jc w:val="center"/>
              <w:rPr>
                <w:rFonts w:eastAsia="Times New Roman" w:cstheme="minorHAnsi"/>
              </w:rPr>
            </w:pPr>
            <w:r w:rsidRPr="00E2128F">
              <w:rPr>
                <w:rFonts w:eastAsia="Times New Roman" w:cstheme="minorHAnsi"/>
              </w:rPr>
              <w:t>5% of implementation agreement value</w:t>
            </w:r>
          </w:p>
        </w:tc>
      </w:tr>
      <w:tr w:rsidR="00CE7779" w:rsidRPr="00E2128F" w14:paraId="5CF01F71" w14:textId="77777777" w:rsidTr="00CE7779">
        <w:trPr>
          <w:trHeight w:val="335"/>
        </w:trPr>
        <w:tc>
          <w:tcPr>
            <w:tcW w:w="1615" w:type="dxa"/>
          </w:tcPr>
          <w:p w14:paraId="580F14D0" w14:textId="77777777" w:rsidR="00CE7779" w:rsidRPr="00E2128F" w:rsidRDefault="00CE7779" w:rsidP="00CE7779">
            <w:pPr>
              <w:jc w:val="center"/>
              <w:rPr>
                <w:rFonts w:eastAsia="Times New Roman" w:cstheme="minorHAnsi"/>
              </w:rPr>
            </w:pPr>
            <w:r w:rsidRPr="00E2128F">
              <w:rPr>
                <w:rFonts w:eastAsia="Times New Roman" w:cstheme="minorHAnsi"/>
              </w:rPr>
              <w:t>17</w:t>
            </w:r>
          </w:p>
        </w:tc>
        <w:tc>
          <w:tcPr>
            <w:tcW w:w="7020" w:type="dxa"/>
          </w:tcPr>
          <w:p w14:paraId="6CAA50F1" w14:textId="0068D390" w:rsidR="00CE7779" w:rsidRPr="00E2128F" w:rsidRDefault="00CE7779" w:rsidP="000E4D64">
            <w:pPr>
              <w:ind w:left="-710" w:right="-650"/>
              <w:jc w:val="center"/>
              <w:rPr>
                <w:rFonts w:eastAsia="Times New Roman" w:cstheme="minorHAnsi"/>
              </w:rPr>
            </w:pPr>
            <w:r w:rsidRPr="00E2128F">
              <w:rPr>
                <w:rFonts w:eastAsia="Times New Roman" w:cstheme="minorHAnsi"/>
              </w:rPr>
              <w:t>5% of implementation agreement value</w:t>
            </w:r>
          </w:p>
        </w:tc>
      </w:tr>
      <w:tr w:rsidR="00CE7779" w:rsidRPr="00E2128F" w14:paraId="62A499D8" w14:textId="77777777" w:rsidTr="00CE7779">
        <w:trPr>
          <w:trHeight w:val="335"/>
        </w:trPr>
        <w:tc>
          <w:tcPr>
            <w:tcW w:w="1615" w:type="dxa"/>
          </w:tcPr>
          <w:p w14:paraId="02F30F7E" w14:textId="77777777" w:rsidR="00CE7779" w:rsidRPr="00E2128F" w:rsidRDefault="00CE7779" w:rsidP="00CE7779">
            <w:pPr>
              <w:jc w:val="center"/>
              <w:rPr>
                <w:rFonts w:eastAsia="Times New Roman" w:cstheme="minorHAnsi"/>
              </w:rPr>
            </w:pPr>
            <w:r w:rsidRPr="00E2128F">
              <w:rPr>
                <w:rFonts w:eastAsia="Times New Roman" w:cstheme="minorHAnsi"/>
              </w:rPr>
              <w:t>18</w:t>
            </w:r>
          </w:p>
        </w:tc>
        <w:tc>
          <w:tcPr>
            <w:tcW w:w="7020" w:type="dxa"/>
          </w:tcPr>
          <w:p w14:paraId="6171B7CA" w14:textId="5088DD1B" w:rsidR="00CE7779" w:rsidRPr="00E2128F" w:rsidRDefault="00CE7779" w:rsidP="000E4D64">
            <w:pPr>
              <w:ind w:left="-710" w:right="-650"/>
              <w:jc w:val="center"/>
              <w:rPr>
                <w:rFonts w:eastAsia="Times New Roman" w:cstheme="minorHAnsi"/>
              </w:rPr>
            </w:pPr>
            <w:r w:rsidRPr="00E2128F">
              <w:rPr>
                <w:rFonts w:eastAsia="Times New Roman" w:cstheme="minorHAnsi"/>
              </w:rPr>
              <w:t>5% of implementation agreement value</w:t>
            </w:r>
          </w:p>
        </w:tc>
      </w:tr>
      <w:tr w:rsidR="00CE7779" w:rsidRPr="00E2128F" w14:paraId="72BF493D" w14:textId="77777777" w:rsidTr="00CE7779">
        <w:trPr>
          <w:trHeight w:val="335"/>
        </w:trPr>
        <w:tc>
          <w:tcPr>
            <w:tcW w:w="1615" w:type="dxa"/>
          </w:tcPr>
          <w:p w14:paraId="5FAEEF06" w14:textId="77777777" w:rsidR="00CE7779" w:rsidRPr="00E2128F" w:rsidRDefault="00CE7779" w:rsidP="00CE7779">
            <w:pPr>
              <w:jc w:val="center"/>
              <w:rPr>
                <w:rFonts w:eastAsia="Times New Roman" w:cstheme="minorHAnsi"/>
              </w:rPr>
            </w:pPr>
            <w:r w:rsidRPr="00E2128F">
              <w:rPr>
                <w:rFonts w:eastAsia="Times New Roman" w:cstheme="minorHAnsi"/>
              </w:rPr>
              <w:t>19</w:t>
            </w:r>
          </w:p>
        </w:tc>
        <w:tc>
          <w:tcPr>
            <w:tcW w:w="7020" w:type="dxa"/>
          </w:tcPr>
          <w:p w14:paraId="7D3EF162" w14:textId="2D972B94" w:rsidR="00CE7779" w:rsidRPr="00E2128F" w:rsidRDefault="00CE7779" w:rsidP="000E4D64">
            <w:pPr>
              <w:ind w:left="-710" w:right="-650"/>
              <w:jc w:val="center"/>
              <w:rPr>
                <w:rFonts w:eastAsia="Times New Roman" w:cstheme="minorHAnsi"/>
              </w:rPr>
            </w:pPr>
            <w:r w:rsidRPr="00E2128F">
              <w:rPr>
                <w:rFonts w:eastAsia="Times New Roman" w:cstheme="minorHAnsi"/>
              </w:rPr>
              <w:t>5% of implementation agreement value</w:t>
            </w:r>
          </w:p>
        </w:tc>
      </w:tr>
      <w:tr w:rsidR="00CE7779" w:rsidRPr="00E2128F" w14:paraId="274F28C3" w14:textId="77777777" w:rsidTr="00CE7779">
        <w:trPr>
          <w:trHeight w:val="348"/>
        </w:trPr>
        <w:tc>
          <w:tcPr>
            <w:tcW w:w="1615" w:type="dxa"/>
          </w:tcPr>
          <w:p w14:paraId="2F69A71E" w14:textId="77777777" w:rsidR="00CE7779" w:rsidRPr="00E2128F" w:rsidRDefault="00CE7779" w:rsidP="00CE7779">
            <w:pPr>
              <w:jc w:val="center"/>
              <w:rPr>
                <w:rFonts w:eastAsia="Times New Roman" w:cstheme="minorHAnsi"/>
              </w:rPr>
            </w:pPr>
            <w:r w:rsidRPr="00E2128F">
              <w:rPr>
                <w:rFonts w:eastAsia="Times New Roman" w:cstheme="minorHAnsi"/>
              </w:rPr>
              <w:t>20</w:t>
            </w:r>
          </w:p>
        </w:tc>
        <w:tc>
          <w:tcPr>
            <w:tcW w:w="7020" w:type="dxa"/>
          </w:tcPr>
          <w:p w14:paraId="4E8A363A" w14:textId="1B6F9BAB" w:rsidR="00CE7779" w:rsidRPr="00E2128F" w:rsidRDefault="00CE7779" w:rsidP="000E4D64">
            <w:pPr>
              <w:ind w:left="-710" w:right="-650"/>
              <w:jc w:val="center"/>
              <w:rPr>
                <w:rFonts w:eastAsia="Times New Roman" w:cstheme="minorHAnsi"/>
              </w:rPr>
            </w:pPr>
            <w:r w:rsidRPr="00E2128F">
              <w:rPr>
                <w:rFonts w:eastAsia="Times New Roman" w:cstheme="minorHAnsi"/>
              </w:rPr>
              <w:t>10% of implementation agreement value</w:t>
            </w:r>
          </w:p>
        </w:tc>
      </w:tr>
    </w:tbl>
    <w:p w14:paraId="16707C32" w14:textId="0A3B8293" w:rsidR="00A45963" w:rsidRPr="00E2128F" w:rsidRDefault="00A45963" w:rsidP="00A45963">
      <w:pPr>
        <w:contextualSpacing/>
      </w:pPr>
    </w:p>
    <w:p w14:paraId="4A06668B" w14:textId="77777777" w:rsidR="001B18DF" w:rsidRPr="00E2128F" w:rsidRDefault="001B18DF" w:rsidP="004A73CC"/>
    <w:p w14:paraId="66D2406F" w14:textId="77777777" w:rsidR="0093222E" w:rsidRDefault="0093222E" w:rsidP="0093222E">
      <w:pPr>
        <w:pStyle w:val="ListParagraph"/>
        <w:spacing w:after="160" w:line="259" w:lineRule="auto"/>
        <w:ind w:left="1080"/>
        <w:contextualSpacing/>
        <w:rPr>
          <w:b/>
          <w:lang w:val="en-US"/>
        </w:rPr>
      </w:pPr>
    </w:p>
    <w:p w14:paraId="6D65F656" w14:textId="03C99127" w:rsidR="004A73CC" w:rsidRPr="00E2128F" w:rsidRDefault="004A73CC" w:rsidP="004A73CC">
      <w:pPr>
        <w:pStyle w:val="ListParagraph"/>
        <w:numPr>
          <w:ilvl w:val="0"/>
          <w:numId w:val="10"/>
        </w:numPr>
        <w:spacing w:after="160" w:line="259" w:lineRule="auto"/>
        <w:contextualSpacing/>
        <w:rPr>
          <w:b/>
          <w:lang w:val="en-US"/>
        </w:rPr>
      </w:pPr>
      <w:r w:rsidRPr="00E2128F">
        <w:rPr>
          <w:b/>
          <w:lang w:val="en-US"/>
        </w:rPr>
        <w:t>MONITORING AND VERIFICATION</w:t>
      </w:r>
    </w:p>
    <w:p w14:paraId="2914C676" w14:textId="6EA2464D" w:rsidR="0074737E" w:rsidRPr="00E2128F" w:rsidRDefault="0093222E" w:rsidP="004A73CC">
      <w:pPr>
        <w:pStyle w:val="ListParagraph"/>
        <w:numPr>
          <w:ilvl w:val="1"/>
          <w:numId w:val="10"/>
        </w:numPr>
        <w:spacing w:after="160" w:line="259" w:lineRule="auto"/>
        <w:contextualSpacing/>
        <w:rPr>
          <w:lang w:val="en-US"/>
        </w:rPr>
      </w:pPr>
      <w:bookmarkStart w:id="5" w:name="_Hlk36358716"/>
      <w:r>
        <w:rPr>
          <w:lang w:val="en-US"/>
        </w:rPr>
        <w:t>Landowner will ensure specific monitoring actions:</w:t>
      </w:r>
    </w:p>
    <w:p w14:paraId="04E476C0" w14:textId="45459DB6" w:rsidR="0074737E" w:rsidRPr="00E2128F" w:rsidRDefault="0074737E" w:rsidP="0074737E">
      <w:pPr>
        <w:pStyle w:val="ListParagraph"/>
        <w:numPr>
          <w:ilvl w:val="2"/>
          <w:numId w:val="10"/>
        </w:numPr>
        <w:spacing w:after="160" w:line="259" w:lineRule="auto"/>
        <w:contextualSpacing/>
        <w:rPr>
          <w:lang w:val="en-US"/>
        </w:rPr>
      </w:pPr>
      <w:r w:rsidRPr="00E2128F">
        <w:rPr>
          <w:lang w:val="en-US"/>
        </w:rPr>
        <w:t xml:space="preserve">Initial </w:t>
      </w:r>
      <w:r w:rsidR="00453F68" w:rsidRPr="00E2128F">
        <w:rPr>
          <w:lang w:val="en-US"/>
        </w:rPr>
        <w:t xml:space="preserve">(prior to contract signing) </w:t>
      </w:r>
      <w:r w:rsidRPr="00E2128F">
        <w:rPr>
          <w:lang w:val="en-US"/>
        </w:rPr>
        <w:t>attestation that all eligibility criteria</w:t>
      </w:r>
      <w:r w:rsidR="004D3718" w:rsidRPr="00E2128F">
        <w:rPr>
          <w:lang w:val="en-US"/>
        </w:rPr>
        <w:t xml:space="preserve"> are met</w:t>
      </w:r>
    </w:p>
    <w:p w14:paraId="4D2EF3A3" w14:textId="59D544F3" w:rsidR="00DD6AE1" w:rsidRPr="00E2128F" w:rsidRDefault="00B12F72" w:rsidP="0074737E">
      <w:pPr>
        <w:pStyle w:val="ListParagraph"/>
        <w:numPr>
          <w:ilvl w:val="2"/>
          <w:numId w:val="10"/>
        </w:numPr>
        <w:spacing w:after="160" w:line="259" w:lineRule="auto"/>
        <w:contextualSpacing/>
        <w:rPr>
          <w:lang w:val="en-US"/>
        </w:rPr>
      </w:pPr>
      <w:r w:rsidRPr="00E2128F">
        <w:rPr>
          <w:lang w:val="en-US"/>
        </w:rPr>
        <w:t xml:space="preserve">Year 1 and year 10: </w:t>
      </w:r>
      <w:r w:rsidR="007F2F3F" w:rsidRPr="00E2128F">
        <w:rPr>
          <w:lang w:val="en-US"/>
        </w:rPr>
        <w:t>10-year m</w:t>
      </w:r>
      <w:r w:rsidRPr="00E2128F">
        <w:rPr>
          <w:lang w:val="en-US"/>
        </w:rPr>
        <w:t>anagement plan</w:t>
      </w:r>
      <w:r w:rsidR="001068DE" w:rsidRPr="00E2128F">
        <w:rPr>
          <w:lang w:val="en-US"/>
        </w:rPr>
        <w:t>, and update to management plan, respectively,</w:t>
      </w:r>
      <w:r w:rsidRPr="00E2128F">
        <w:rPr>
          <w:lang w:val="en-US"/>
        </w:rPr>
        <w:t xml:space="preserve"> developed and</w:t>
      </w:r>
      <w:r w:rsidR="00DD6AE1" w:rsidRPr="00E2128F">
        <w:rPr>
          <w:lang w:val="en-US"/>
        </w:rPr>
        <w:t xml:space="preserve"> submitted to FFCP for approval</w:t>
      </w:r>
    </w:p>
    <w:p w14:paraId="7BA82FAF" w14:textId="4EF651AA" w:rsidR="004A73CC" w:rsidRPr="00E2128F" w:rsidRDefault="00803A54" w:rsidP="000D5636">
      <w:pPr>
        <w:pStyle w:val="ListParagraph"/>
        <w:numPr>
          <w:ilvl w:val="2"/>
          <w:numId w:val="10"/>
        </w:numPr>
        <w:spacing w:after="160" w:line="259" w:lineRule="auto"/>
        <w:contextualSpacing/>
        <w:rPr>
          <w:lang w:val="en-US"/>
        </w:rPr>
      </w:pPr>
      <w:r w:rsidRPr="00E2128F">
        <w:rPr>
          <w:lang w:val="en-US"/>
        </w:rPr>
        <w:t>A</w:t>
      </w:r>
      <w:r w:rsidR="0074737E" w:rsidRPr="00E2128F">
        <w:rPr>
          <w:lang w:val="en-US"/>
        </w:rPr>
        <w:t xml:space="preserve">ttestations </w:t>
      </w:r>
      <w:r w:rsidR="004D3718" w:rsidRPr="00E2128F">
        <w:rPr>
          <w:lang w:val="en-US"/>
        </w:rPr>
        <w:t xml:space="preserve">that </w:t>
      </w:r>
      <w:r w:rsidR="00DD6AE1" w:rsidRPr="00E2128F">
        <w:rPr>
          <w:lang w:val="en-US"/>
        </w:rPr>
        <w:t xml:space="preserve">all </w:t>
      </w:r>
      <w:r w:rsidR="007F2F3F" w:rsidRPr="00E2128F">
        <w:rPr>
          <w:lang w:val="en-US"/>
        </w:rPr>
        <w:t xml:space="preserve">timber </w:t>
      </w:r>
      <w:r w:rsidR="00DD6AE1" w:rsidRPr="00E2128F">
        <w:rPr>
          <w:lang w:val="en-US"/>
        </w:rPr>
        <w:t xml:space="preserve">harvests and </w:t>
      </w:r>
      <w:r w:rsidR="007F2F3F" w:rsidRPr="00E2128F">
        <w:rPr>
          <w:lang w:val="en-US"/>
        </w:rPr>
        <w:t xml:space="preserve">forest </w:t>
      </w:r>
      <w:r w:rsidR="00DD6AE1" w:rsidRPr="00E2128F">
        <w:rPr>
          <w:lang w:val="en-US"/>
        </w:rPr>
        <w:t xml:space="preserve">management activities </w:t>
      </w:r>
      <w:proofErr w:type="gramStart"/>
      <w:r w:rsidR="00DD6AE1" w:rsidRPr="00E2128F">
        <w:rPr>
          <w:lang w:val="en-US"/>
        </w:rPr>
        <w:t>are in compliance with</w:t>
      </w:r>
      <w:proofErr w:type="gramEnd"/>
      <w:r w:rsidR="0074737E" w:rsidRPr="00E2128F">
        <w:rPr>
          <w:lang w:val="en-US"/>
        </w:rPr>
        <w:t xml:space="preserve"> </w:t>
      </w:r>
      <w:r w:rsidR="00DD6AE1" w:rsidRPr="00E2128F">
        <w:rPr>
          <w:lang w:val="en-US"/>
        </w:rPr>
        <w:t>approved management plan</w:t>
      </w:r>
      <w:r w:rsidR="0011090E" w:rsidRPr="00E2128F">
        <w:rPr>
          <w:lang w:val="en-US"/>
        </w:rPr>
        <w:t xml:space="preserve"> in effect</w:t>
      </w:r>
      <w:r w:rsidR="00CA76A2" w:rsidRPr="00E2128F">
        <w:rPr>
          <w:lang w:val="en-US"/>
        </w:rPr>
        <w:t xml:space="preserve">. </w:t>
      </w:r>
      <w:r w:rsidR="005516BD" w:rsidRPr="00E2128F">
        <w:rPr>
          <w:lang w:val="en-US"/>
        </w:rPr>
        <w:t xml:space="preserve">In a year in which a </w:t>
      </w:r>
      <w:r w:rsidR="005A1266" w:rsidRPr="00E2128F">
        <w:rPr>
          <w:lang w:val="en-US"/>
        </w:rPr>
        <w:t xml:space="preserve">commercial </w:t>
      </w:r>
      <w:r w:rsidR="005516BD" w:rsidRPr="00E2128F">
        <w:rPr>
          <w:lang w:val="en-US"/>
        </w:rPr>
        <w:t xml:space="preserve">timber harvest has taken place, </w:t>
      </w:r>
      <w:r w:rsidR="00CA76A2" w:rsidRPr="00E2128F">
        <w:rPr>
          <w:lang w:val="en-US"/>
        </w:rPr>
        <w:t xml:space="preserve">attestations will include </w:t>
      </w:r>
      <w:r w:rsidR="005516BD" w:rsidRPr="00E2128F">
        <w:rPr>
          <w:lang w:val="en-US"/>
        </w:rPr>
        <w:t>for all harvested stands</w:t>
      </w:r>
      <w:r w:rsidR="001068DE" w:rsidRPr="00E2128F">
        <w:rPr>
          <w:lang w:val="en-US"/>
        </w:rPr>
        <w:t xml:space="preserve"> the </w:t>
      </w:r>
      <w:r w:rsidR="005516BD" w:rsidRPr="00E2128F">
        <w:rPr>
          <w:lang w:val="en-US"/>
        </w:rPr>
        <w:t>results of pre- and post-harvest field assessments of basal area stocking</w:t>
      </w:r>
      <w:r w:rsidR="001C2E77" w:rsidRPr="00E2128F">
        <w:rPr>
          <w:lang w:val="en-US"/>
        </w:rPr>
        <w:t xml:space="preserve"> and quadratic mean diameter</w:t>
      </w:r>
      <w:r w:rsidR="005516BD" w:rsidRPr="00E2128F">
        <w:rPr>
          <w:lang w:val="en-US"/>
        </w:rPr>
        <w:t>.</w:t>
      </w:r>
    </w:p>
    <w:p w14:paraId="3C10B68F" w14:textId="484A990E" w:rsidR="0074737E" w:rsidRPr="00E2128F" w:rsidRDefault="004A73CC" w:rsidP="004A73CC">
      <w:pPr>
        <w:pStyle w:val="ListParagraph"/>
        <w:numPr>
          <w:ilvl w:val="1"/>
          <w:numId w:val="10"/>
        </w:numPr>
        <w:spacing w:after="160" w:line="259" w:lineRule="auto"/>
        <w:contextualSpacing/>
        <w:rPr>
          <w:lang w:val="en-US"/>
        </w:rPr>
      </w:pPr>
      <w:r w:rsidRPr="00E2128F">
        <w:rPr>
          <w:lang w:val="en-US"/>
        </w:rPr>
        <w:t>Monitoring actions that shall be undertaken by program staff</w:t>
      </w:r>
      <w:r w:rsidR="009B22C5" w:rsidRPr="00E2128F">
        <w:rPr>
          <w:lang w:val="en-US"/>
        </w:rPr>
        <w:t xml:space="preserve"> or representatives</w:t>
      </w:r>
      <w:r w:rsidR="00FE32AB" w:rsidRPr="00E2128F">
        <w:rPr>
          <w:lang w:val="en-US"/>
        </w:rPr>
        <w:t xml:space="preserve">: </w:t>
      </w:r>
    </w:p>
    <w:p w14:paraId="1655BA5F" w14:textId="61B83904" w:rsidR="004D3718" w:rsidRPr="00E2128F" w:rsidRDefault="00453F68" w:rsidP="0074737E">
      <w:pPr>
        <w:pStyle w:val="ListParagraph"/>
        <w:numPr>
          <w:ilvl w:val="2"/>
          <w:numId w:val="10"/>
        </w:numPr>
        <w:spacing w:after="160" w:line="259" w:lineRule="auto"/>
        <w:contextualSpacing/>
        <w:rPr>
          <w:lang w:val="en-US"/>
        </w:rPr>
      </w:pPr>
      <w:r w:rsidRPr="00E2128F">
        <w:rPr>
          <w:lang w:val="en-US"/>
        </w:rPr>
        <w:t xml:space="preserve">Initial (prior to contract signing) </w:t>
      </w:r>
      <w:r w:rsidR="004D3718" w:rsidRPr="00E2128F">
        <w:rPr>
          <w:lang w:val="en-US"/>
        </w:rPr>
        <w:t xml:space="preserve">verification </w:t>
      </w:r>
      <w:r w:rsidRPr="00E2128F">
        <w:rPr>
          <w:lang w:val="en-US"/>
        </w:rPr>
        <w:t>that all eligibility criteria are met</w:t>
      </w:r>
      <w:r w:rsidR="004D3718" w:rsidRPr="00E2128F">
        <w:rPr>
          <w:lang w:val="en-US"/>
        </w:rPr>
        <w:t>.</w:t>
      </w:r>
    </w:p>
    <w:p w14:paraId="7FE5C285" w14:textId="251FFD97" w:rsidR="00EE44CF" w:rsidRPr="00E2128F" w:rsidRDefault="00B12F72" w:rsidP="0074737E">
      <w:pPr>
        <w:pStyle w:val="ListParagraph"/>
        <w:numPr>
          <w:ilvl w:val="2"/>
          <w:numId w:val="10"/>
        </w:numPr>
        <w:spacing w:after="160" w:line="259" w:lineRule="auto"/>
        <w:contextualSpacing/>
        <w:rPr>
          <w:lang w:val="en-US"/>
        </w:rPr>
      </w:pPr>
      <w:r w:rsidRPr="00E2128F">
        <w:rPr>
          <w:lang w:val="en-US"/>
        </w:rPr>
        <w:t xml:space="preserve">Year 1 and year 10: </w:t>
      </w:r>
      <w:r w:rsidR="00EE44CF" w:rsidRPr="00E2128F">
        <w:rPr>
          <w:lang w:val="en-US"/>
        </w:rPr>
        <w:t xml:space="preserve">Review </w:t>
      </w:r>
      <w:r w:rsidR="0082742B" w:rsidRPr="00E2128F">
        <w:rPr>
          <w:lang w:val="en-US"/>
        </w:rPr>
        <w:t xml:space="preserve">and approval </w:t>
      </w:r>
      <w:r w:rsidR="00EE44CF" w:rsidRPr="00E2128F">
        <w:rPr>
          <w:lang w:val="en-US"/>
        </w:rPr>
        <w:t>of management plans</w:t>
      </w:r>
    </w:p>
    <w:p w14:paraId="544A58A2" w14:textId="09544BF4" w:rsidR="00EE44CF" w:rsidRPr="00E2128F" w:rsidRDefault="00803A54" w:rsidP="0074737E">
      <w:pPr>
        <w:pStyle w:val="ListParagraph"/>
        <w:numPr>
          <w:ilvl w:val="2"/>
          <w:numId w:val="10"/>
        </w:numPr>
        <w:spacing w:after="160" w:line="259" w:lineRule="auto"/>
        <w:contextualSpacing/>
        <w:rPr>
          <w:lang w:val="en-US"/>
        </w:rPr>
      </w:pPr>
      <w:r w:rsidRPr="00E2128F">
        <w:rPr>
          <w:lang w:val="en-US"/>
        </w:rPr>
        <w:t>R</w:t>
      </w:r>
      <w:r w:rsidR="00EE44CF" w:rsidRPr="00E2128F">
        <w:rPr>
          <w:lang w:val="en-US"/>
        </w:rPr>
        <w:t xml:space="preserve">eview of </w:t>
      </w:r>
      <w:r w:rsidR="0082742B" w:rsidRPr="00E2128F">
        <w:rPr>
          <w:lang w:val="en-US"/>
        </w:rPr>
        <w:t xml:space="preserve">landowner </w:t>
      </w:r>
      <w:r w:rsidR="00EE44CF" w:rsidRPr="00E2128F">
        <w:rPr>
          <w:lang w:val="en-US"/>
        </w:rPr>
        <w:t>attestations</w:t>
      </w:r>
      <w:r w:rsidR="00B6310D">
        <w:rPr>
          <w:lang w:val="en-US"/>
        </w:rPr>
        <w:t xml:space="preserve"> and cutting plans</w:t>
      </w:r>
    </w:p>
    <w:p w14:paraId="7E3A42E2" w14:textId="2F14E871" w:rsidR="004A73CC" w:rsidRPr="00E2128F" w:rsidRDefault="00803A54" w:rsidP="0074737E">
      <w:pPr>
        <w:pStyle w:val="ListParagraph"/>
        <w:numPr>
          <w:ilvl w:val="2"/>
          <w:numId w:val="10"/>
        </w:numPr>
        <w:spacing w:after="160" w:line="259" w:lineRule="auto"/>
        <w:contextualSpacing/>
        <w:rPr>
          <w:lang w:val="en-US"/>
        </w:rPr>
      </w:pPr>
      <w:r w:rsidRPr="00E2128F">
        <w:rPr>
          <w:lang w:val="en-US"/>
        </w:rPr>
        <w:t>Potential p</w:t>
      </w:r>
      <w:r w:rsidR="00FE32AB" w:rsidRPr="00E2128F">
        <w:rPr>
          <w:lang w:val="en-US"/>
        </w:rPr>
        <w:t>eriodic</w:t>
      </w:r>
      <w:r w:rsidR="00ED1A56" w:rsidRPr="00E2128F">
        <w:rPr>
          <w:lang w:val="en-US"/>
        </w:rPr>
        <w:t xml:space="preserve"> remote sensing and</w:t>
      </w:r>
      <w:r w:rsidR="00FE32AB" w:rsidRPr="00E2128F">
        <w:rPr>
          <w:lang w:val="en-US"/>
        </w:rPr>
        <w:t xml:space="preserve"> </w:t>
      </w:r>
      <w:r w:rsidR="00EE44CF" w:rsidRPr="00E2128F">
        <w:rPr>
          <w:lang w:val="en-US"/>
        </w:rPr>
        <w:t xml:space="preserve">site-level </w:t>
      </w:r>
      <w:r w:rsidR="00FE32AB" w:rsidRPr="00E2128F">
        <w:rPr>
          <w:lang w:val="en-US"/>
        </w:rPr>
        <w:t xml:space="preserve">verification of compliance with </w:t>
      </w:r>
      <w:r w:rsidR="009C208C" w:rsidRPr="00E2128F">
        <w:rPr>
          <w:lang w:val="en-US"/>
        </w:rPr>
        <w:t xml:space="preserve">approved </w:t>
      </w:r>
      <w:r w:rsidR="00FE32AB" w:rsidRPr="00E2128F">
        <w:rPr>
          <w:lang w:val="en-US"/>
        </w:rPr>
        <w:t>management plan</w:t>
      </w:r>
      <w:r w:rsidR="009C208C" w:rsidRPr="00E2128F">
        <w:rPr>
          <w:lang w:val="en-US"/>
        </w:rPr>
        <w:t xml:space="preserve"> in effect</w:t>
      </w:r>
      <w:r w:rsidR="00FE32AB" w:rsidRPr="00E2128F">
        <w:rPr>
          <w:lang w:val="en-US"/>
        </w:rPr>
        <w:t xml:space="preserve"> </w:t>
      </w:r>
    </w:p>
    <w:p w14:paraId="1C24D11D" w14:textId="5391EA36" w:rsidR="004A73CC" w:rsidRPr="00E2128F" w:rsidRDefault="004A73CC" w:rsidP="004A73CC">
      <w:pPr>
        <w:pStyle w:val="ListParagraph"/>
        <w:numPr>
          <w:ilvl w:val="1"/>
          <w:numId w:val="10"/>
        </w:numPr>
        <w:spacing w:after="160" w:line="259" w:lineRule="auto"/>
        <w:contextualSpacing/>
        <w:rPr>
          <w:lang w:val="en-US"/>
        </w:rPr>
      </w:pPr>
      <w:r w:rsidRPr="00E2128F">
        <w:rPr>
          <w:lang w:val="en-US"/>
        </w:rPr>
        <w:t>Commitment to ongoing program level validation</w:t>
      </w:r>
      <w:r w:rsidR="003C26B2" w:rsidRPr="00E2128F">
        <w:rPr>
          <w:lang w:val="en-US"/>
        </w:rPr>
        <w:t xml:space="preserve">: </w:t>
      </w:r>
      <w:r w:rsidR="000B7633" w:rsidRPr="00E2128F">
        <w:rPr>
          <w:lang w:val="en-US"/>
        </w:rPr>
        <w:t xml:space="preserve">The landowner will </w:t>
      </w:r>
      <w:r w:rsidR="00F34E95" w:rsidRPr="00E2128F">
        <w:rPr>
          <w:lang w:val="en-US"/>
        </w:rPr>
        <w:t xml:space="preserve">reserve </w:t>
      </w:r>
      <w:r w:rsidR="00977D8F">
        <w:rPr>
          <w:lang w:val="en-US"/>
        </w:rPr>
        <w:t xml:space="preserve">to FFCP staff and representatives </w:t>
      </w:r>
      <w:r w:rsidR="00F34E95" w:rsidRPr="00E2128F">
        <w:rPr>
          <w:lang w:val="en-US"/>
        </w:rPr>
        <w:t>the right</w:t>
      </w:r>
      <w:r w:rsidR="000B7633" w:rsidRPr="00E2128F">
        <w:rPr>
          <w:lang w:val="en-US"/>
        </w:rPr>
        <w:t xml:space="preserve"> </w:t>
      </w:r>
      <w:r w:rsidR="00C967EC" w:rsidRPr="00E2128F">
        <w:rPr>
          <w:lang w:val="en-US"/>
        </w:rPr>
        <w:t xml:space="preserve">to access the property </w:t>
      </w:r>
      <w:r w:rsidR="00DE3B48" w:rsidRPr="00E2128F">
        <w:rPr>
          <w:lang w:val="en-US"/>
        </w:rPr>
        <w:t>to carry out the site level monitoring actions specified above, and to establish long-</w:t>
      </w:r>
      <w:r w:rsidRPr="00E2128F">
        <w:rPr>
          <w:lang w:val="en-US"/>
        </w:rPr>
        <w:t xml:space="preserve">term </w:t>
      </w:r>
      <w:r w:rsidR="00977D8F">
        <w:rPr>
          <w:lang w:val="en-US"/>
        </w:rPr>
        <w:t>monitoring</w:t>
      </w:r>
      <w:r w:rsidR="00DE3B48" w:rsidRPr="00E2128F">
        <w:rPr>
          <w:lang w:val="en-US"/>
        </w:rPr>
        <w:t xml:space="preserve"> plots </w:t>
      </w:r>
      <w:r w:rsidR="00F1602C" w:rsidRPr="00E2128F">
        <w:rPr>
          <w:lang w:val="en-US"/>
        </w:rPr>
        <w:t xml:space="preserve">on enrolled stands </w:t>
      </w:r>
      <w:r w:rsidR="00DE3B48" w:rsidRPr="00E2128F">
        <w:rPr>
          <w:lang w:val="en-US"/>
        </w:rPr>
        <w:t xml:space="preserve">to directly measure and monitor the impacts of the practice </w:t>
      </w:r>
      <w:r w:rsidRPr="00E2128F">
        <w:rPr>
          <w:lang w:val="en-US"/>
        </w:rPr>
        <w:t xml:space="preserve">to improve </w:t>
      </w:r>
      <w:r w:rsidR="00DE3B48" w:rsidRPr="00E2128F">
        <w:rPr>
          <w:lang w:val="en-US"/>
        </w:rPr>
        <w:t>FFCP program-level reporting</w:t>
      </w:r>
      <w:r w:rsidRPr="00E2128F">
        <w:rPr>
          <w:lang w:val="en-US"/>
        </w:rPr>
        <w:t>.</w:t>
      </w:r>
    </w:p>
    <w:bookmarkEnd w:id="5"/>
    <w:p w14:paraId="59D7DA7B" w14:textId="77777777" w:rsidR="00247B91" w:rsidRPr="00E2128F" w:rsidRDefault="00247B91" w:rsidP="004A73CC"/>
    <w:p w14:paraId="72E67B8E" w14:textId="70094CA7" w:rsidR="1C563C89" w:rsidRPr="00E2128F" w:rsidRDefault="1C563C89" w:rsidP="1C563C89">
      <w:pPr>
        <w:pStyle w:val="ListParagraph"/>
        <w:numPr>
          <w:ilvl w:val="0"/>
          <w:numId w:val="10"/>
        </w:numPr>
        <w:rPr>
          <w:b/>
          <w:bCs/>
          <w:lang w:val="en-US"/>
        </w:rPr>
      </w:pPr>
      <w:r w:rsidRPr="00E2128F">
        <w:rPr>
          <w:b/>
          <w:bCs/>
          <w:lang w:val="en-US"/>
        </w:rPr>
        <w:t>Eligible Project Areas</w:t>
      </w:r>
    </w:p>
    <w:p w14:paraId="05CE15DC" w14:textId="4E227115" w:rsidR="1C563C89" w:rsidRPr="00E2128F" w:rsidRDefault="1C563C89" w:rsidP="1C563C89">
      <w:pPr>
        <w:rPr>
          <w:b/>
          <w:bCs/>
        </w:rPr>
      </w:pPr>
    </w:p>
    <w:p w14:paraId="7820C012" w14:textId="68B25AF0" w:rsidR="1C563C89" w:rsidRPr="00E2128F" w:rsidRDefault="00607980" w:rsidP="1C563C89">
      <w:pPr>
        <w:jc w:val="center"/>
      </w:pPr>
      <w:r>
        <w:rPr>
          <w:noProof/>
        </w:rPr>
        <w:lastRenderedPageBreak/>
        <w:drawing>
          <wp:inline distT="0" distB="0" distL="0" distR="0" wp14:anchorId="1D57A13A" wp14:editId="7A686C10">
            <wp:extent cx="5943600" cy="3343275"/>
            <wp:effectExtent l="0" t="0" r="0" b="9525"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ft county eligibility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DC663" w14:textId="5EC17C63" w:rsidR="1C563C89" w:rsidRPr="00E2128F" w:rsidRDefault="1C563C89" w:rsidP="1C563C89"/>
    <w:p w14:paraId="2AB89D4B" w14:textId="2CFA8BF6" w:rsidR="1C563C89" w:rsidRPr="00E2128F" w:rsidRDefault="1C563C89" w:rsidP="1C563C89">
      <w:pPr>
        <w:jc w:val="center"/>
      </w:pPr>
    </w:p>
    <w:p w14:paraId="599BEA06" w14:textId="22D81E15" w:rsidR="1C563C89" w:rsidRPr="00E2128F" w:rsidRDefault="1C563C89" w:rsidP="00E4735F"/>
    <w:sectPr w:rsidR="1C563C89" w:rsidRPr="00E2128F" w:rsidSect="004901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2A0156" w14:textId="77777777" w:rsidR="00FB1A41" w:rsidRDefault="00FB1A41" w:rsidP="00902324">
      <w:pPr>
        <w:spacing w:after="0" w:line="240" w:lineRule="auto"/>
      </w:pPr>
      <w:r>
        <w:separator/>
      </w:r>
    </w:p>
  </w:endnote>
  <w:endnote w:type="continuationSeparator" w:id="0">
    <w:p w14:paraId="19EFA99E" w14:textId="77777777" w:rsidR="00FB1A41" w:rsidRDefault="00FB1A41" w:rsidP="009023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DBAB84" w14:textId="77777777" w:rsidR="00FB1A41" w:rsidRDefault="00FB1A41" w:rsidP="00902324">
      <w:pPr>
        <w:spacing w:after="0" w:line="240" w:lineRule="auto"/>
      </w:pPr>
      <w:r>
        <w:separator/>
      </w:r>
    </w:p>
  </w:footnote>
  <w:footnote w:type="continuationSeparator" w:id="0">
    <w:p w14:paraId="3249DC85" w14:textId="77777777" w:rsidR="00FB1A41" w:rsidRDefault="00FB1A41" w:rsidP="009023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A0498"/>
    <w:multiLevelType w:val="hybridMultilevel"/>
    <w:tmpl w:val="DCC2B8B0"/>
    <w:lvl w:ilvl="0" w:tplc="9CC854C8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7581C"/>
    <w:multiLevelType w:val="hybridMultilevel"/>
    <w:tmpl w:val="C8A60AE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6614FC"/>
    <w:multiLevelType w:val="hybridMultilevel"/>
    <w:tmpl w:val="54CED74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AE2D57"/>
    <w:multiLevelType w:val="hybridMultilevel"/>
    <w:tmpl w:val="336C33E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B67418"/>
    <w:multiLevelType w:val="hybridMultilevel"/>
    <w:tmpl w:val="E71CA7DE"/>
    <w:lvl w:ilvl="0" w:tplc="6C7C3E3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3F14DB"/>
    <w:multiLevelType w:val="hybridMultilevel"/>
    <w:tmpl w:val="AEFA553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2AF2EE1"/>
    <w:multiLevelType w:val="hybridMultilevel"/>
    <w:tmpl w:val="6AD4C100"/>
    <w:lvl w:ilvl="0" w:tplc="0409001B">
      <w:start w:val="1"/>
      <w:numFmt w:val="lowerRoman"/>
      <w:lvlText w:val="%1."/>
      <w:lvlJc w:val="righ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7" w15:restartNumberingAfterBreak="0">
    <w:nsid w:val="3A162CB7"/>
    <w:multiLevelType w:val="hybridMultilevel"/>
    <w:tmpl w:val="6C7A066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3F0923"/>
    <w:multiLevelType w:val="hybridMultilevel"/>
    <w:tmpl w:val="5A02506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E26AE8"/>
    <w:multiLevelType w:val="hybridMultilevel"/>
    <w:tmpl w:val="54CED74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0A41DB"/>
    <w:multiLevelType w:val="hybridMultilevel"/>
    <w:tmpl w:val="77020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E87532"/>
    <w:multiLevelType w:val="hybridMultilevel"/>
    <w:tmpl w:val="A14A2AC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36556E"/>
    <w:multiLevelType w:val="hybridMultilevel"/>
    <w:tmpl w:val="F462E522"/>
    <w:lvl w:ilvl="0" w:tplc="EE34C2AC">
      <w:start w:val="1"/>
      <w:numFmt w:val="lowerLetter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4448F0"/>
    <w:multiLevelType w:val="hybridMultilevel"/>
    <w:tmpl w:val="D234941C"/>
    <w:lvl w:ilvl="0" w:tplc="6C7C3E3C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BD5550"/>
    <w:multiLevelType w:val="hybridMultilevel"/>
    <w:tmpl w:val="2C4EFE5A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52A2D9C"/>
    <w:multiLevelType w:val="hybridMultilevel"/>
    <w:tmpl w:val="E71CA7DE"/>
    <w:lvl w:ilvl="0" w:tplc="6C7C3E3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2"/>
  </w:num>
  <w:num w:numId="4">
    <w:abstractNumId w:val="0"/>
  </w:num>
  <w:num w:numId="5">
    <w:abstractNumId w:val="10"/>
  </w:num>
  <w:num w:numId="6">
    <w:abstractNumId w:val="8"/>
  </w:num>
  <w:num w:numId="7">
    <w:abstractNumId w:val="4"/>
  </w:num>
  <w:num w:numId="8">
    <w:abstractNumId w:val="13"/>
  </w:num>
  <w:num w:numId="9">
    <w:abstractNumId w:val="7"/>
  </w:num>
  <w:num w:numId="10">
    <w:abstractNumId w:val="15"/>
  </w:num>
  <w:num w:numId="11">
    <w:abstractNumId w:val="14"/>
  </w:num>
  <w:num w:numId="12">
    <w:abstractNumId w:val="5"/>
  </w:num>
  <w:num w:numId="13">
    <w:abstractNumId w:val="12"/>
  </w:num>
  <w:num w:numId="14">
    <w:abstractNumId w:val="3"/>
  </w:num>
  <w:num w:numId="15">
    <w:abstractNumId w:val="11"/>
  </w:num>
  <w:num w:numId="16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Vranas, Elizabeth">
    <w15:presenceInfo w15:providerId="AD" w15:userId="S::evranas@forestfoundation.org::fef6788a-01dc-4161-aa3a-f21c5daffff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LWwMDYzNjcwtgAyjJV0lIJTi4sz8/NACoxrAf5pUSAsAAAA"/>
  </w:docVars>
  <w:rsids>
    <w:rsidRoot w:val="00A00D2A"/>
    <w:rsid w:val="00003DCB"/>
    <w:rsid w:val="00004F70"/>
    <w:rsid w:val="000165E2"/>
    <w:rsid w:val="0002047C"/>
    <w:rsid w:val="000216C4"/>
    <w:rsid w:val="000337BA"/>
    <w:rsid w:val="0003561D"/>
    <w:rsid w:val="00040A21"/>
    <w:rsid w:val="00047FAC"/>
    <w:rsid w:val="00057475"/>
    <w:rsid w:val="00060727"/>
    <w:rsid w:val="00062E9E"/>
    <w:rsid w:val="000632C1"/>
    <w:rsid w:val="000649E7"/>
    <w:rsid w:val="00076631"/>
    <w:rsid w:val="00082629"/>
    <w:rsid w:val="00082AB3"/>
    <w:rsid w:val="000853B2"/>
    <w:rsid w:val="0009452C"/>
    <w:rsid w:val="000B70B2"/>
    <w:rsid w:val="000B7633"/>
    <w:rsid w:val="000C5FD1"/>
    <w:rsid w:val="000D0531"/>
    <w:rsid w:val="000E2D13"/>
    <w:rsid w:val="000E4D64"/>
    <w:rsid w:val="000E64D4"/>
    <w:rsid w:val="000F0387"/>
    <w:rsid w:val="000F620E"/>
    <w:rsid w:val="00102A6F"/>
    <w:rsid w:val="001068DE"/>
    <w:rsid w:val="0011090E"/>
    <w:rsid w:val="00111B50"/>
    <w:rsid w:val="0011323D"/>
    <w:rsid w:val="00123FDA"/>
    <w:rsid w:val="00131EDA"/>
    <w:rsid w:val="001643A1"/>
    <w:rsid w:val="00165F3F"/>
    <w:rsid w:val="00172362"/>
    <w:rsid w:val="001726E3"/>
    <w:rsid w:val="001762A7"/>
    <w:rsid w:val="00184259"/>
    <w:rsid w:val="00187E87"/>
    <w:rsid w:val="0019085F"/>
    <w:rsid w:val="001916B1"/>
    <w:rsid w:val="001957F6"/>
    <w:rsid w:val="00197166"/>
    <w:rsid w:val="001A6DE4"/>
    <w:rsid w:val="001B18DF"/>
    <w:rsid w:val="001B2E61"/>
    <w:rsid w:val="001B399E"/>
    <w:rsid w:val="001B73A0"/>
    <w:rsid w:val="001C2527"/>
    <w:rsid w:val="001C2E77"/>
    <w:rsid w:val="001D72A5"/>
    <w:rsid w:val="001E3C6A"/>
    <w:rsid w:val="001E4D13"/>
    <w:rsid w:val="001E68F7"/>
    <w:rsid w:val="001E7A3A"/>
    <w:rsid w:val="00214A73"/>
    <w:rsid w:val="002306F7"/>
    <w:rsid w:val="00240DC4"/>
    <w:rsid w:val="00247B91"/>
    <w:rsid w:val="00260CC5"/>
    <w:rsid w:val="00260E40"/>
    <w:rsid w:val="00263B42"/>
    <w:rsid w:val="00264116"/>
    <w:rsid w:val="00274E12"/>
    <w:rsid w:val="0028050A"/>
    <w:rsid w:val="00282FC5"/>
    <w:rsid w:val="0028446C"/>
    <w:rsid w:val="00284FF7"/>
    <w:rsid w:val="002A4495"/>
    <w:rsid w:val="002B2A8E"/>
    <w:rsid w:val="002B6AB6"/>
    <w:rsid w:val="002C0024"/>
    <w:rsid w:val="002C3278"/>
    <w:rsid w:val="002D2965"/>
    <w:rsid w:val="002D66DE"/>
    <w:rsid w:val="002F5AFF"/>
    <w:rsid w:val="002F6410"/>
    <w:rsid w:val="002F6732"/>
    <w:rsid w:val="002F72C7"/>
    <w:rsid w:val="0030686B"/>
    <w:rsid w:val="00317E1D"/>
    <w:rsid w:val="00322B59"/>
    <w:rsid w:val="00323639"/>
    <w:rsid w:val="00324276"/>
    <w:rsid w:val="00331C64"/>
    <w:rsid w:val="0035505A"/>
    <w:rsid w:val="003576AE"/>
    <w:rsid w:val="003607E2"/>
    <w:rsid w:val="00361271"/>
    <w:rsid w:val="0036287A"/>
    <w:rsid w:val="00363255"/>
    <w:rsid w:val="0037651E"/>
    <w:rsid w:val="00386718"/>
    <w:rsid w:val="00387A9F"/>
    <w:rsid w:val="003A70E0"/>
    <w:rsid w:val="003B2F68"/>
    <w:rsid w:val="003C1E1C"/>
    <w:rsid w:val="003C26B2"/>
    <w:rsid w:val="003E5933"/>
    <w:rsid w:val="003F2560"/>
    <w:rsid w:val="003F46F7"/>
    <w:rsid w:val="003F5891"/>
    <w:rsid w:val="00404BF3"/>
    <w:rsid w:val="004144D8"/>
    <w:rsid w:val="004209A1"/>
    <w:rsid w:val="004228C6"/>
    <w:rsid w:val="00445144"/>
    <w:rsid w:val="00452B83"/>
    <w:rsid w:val="00453F68"/>
    <w:rsid w:val="0045687A"/>
    <w:rsid w:val="0046370B"/>
    <w:rsid w:val="004652C9"/>
    <w:rsid w:val="00467320"/>
    <w:rsid w:val="00467CDD"/>
    <w:rsid w:val="0047278C"/>
    <w:rsid w:val="00483898"/>
    <w:rsid w:val="00484144"/>
    <w:rsid w:val="00490164"/>
    <w:rsid w:val="00492CB9"/>
    <w:rsid w:val="00493EAC"/>
    <w:rsid w:val="00494E8F"/>
    <w:rsid w:val="00496D1F"/>
    <w:rsid w:val="004A73CC"/>
    <w:rsid w:val="004C3B4E"/>
    <w:rsid w:val="004D3718"/>
    <w:rsid w:val="004E3936"/>
    <w:rsid w:val="004F1B95"/>
    <w:rsid w:val="004F6145"/>
    <w:rsid w:val="00516A6D"/>
    <w:rsid w:val="00524DF7"/>
    <w:rsid w:val="005250CB"/>
    <w:rsid w:val="00527CD9"/>
    <w:rsid w:val="00527CF6"/>
    <w:rsid w:val="0053356D"/>
    <w:rsid w:val="00537BE5"/>
    <w:rsid w:val="005402DB"/>
    <w:rsid w:val="00541FAB"/>
    <w:rsid w:val="00547E84"/>
    <w:rsid w:val="00550013"/>
    <w:rsid w:val="005516BD"/>
    <w:rsid w:val="00556951"/>
    <w:rsid w:val="0056019D"/>
    <w:rsid w:val="005725EB"/>
    <w:rsid w:val="00574AF7"/>
    <w:rsid w:val="00574D71"/>
    <w:rsid w:val="00575C8B"/>
    <w:rsid w:val="005828CD"/>
    <w:rsid w:val="00591CEA"/>
    <w:rsid w:val="00597D71"/>
    <w:rsid w:val="005A022B"/>
    <w:rsid w:val="005A0CFA"/>
    <w:rsid w:val="005A1266"/>
    <w:rsid w:val="005C3EC2"/>
    <w:rsid w:val="005C78F8"/>
    <w:rsid w:val="005D0C91"/>
    <w:rsid w:val="005D27E5"/>
    <w:rsid w:val="005D2E90"/>
    <w:rsid w:val="005D7F3E"/>
    <w:rsid w:val="005E550C"/>
    <w:rsid w:val="005F26F6"/>
    <w:rsid w:val="005F4304"/>
    <w:rsid w:val="0060361C"/>
    <w:rsid w:val="00607980"/>
    <w:rsid w:val="00615917"/>
    <w:rsid w:val="006172B1"/>
    <w:rsid w:val="00630DB2"/>
    <w:rsid w:val="0063407A"/>
    <w:rsid w:val="006370A0"/>
    <w:rsid w:val="00650C2B"/>
    <w:rsid w:val="00655D6C"/>
    <w:rsid w:val="00673D19"/>
    <w:rsid w:val="006769E8"/>
    <w:rsid w:val="00683951"/>
    <w:rsid w:val="006B0214"/>
    <w:rsid w:val="006B1C49"/>
    <w:rsid w:val="006B1C88"/>
    <w:rsid w:val="006B267F"/>
    <w:rsid w:val="006B27D0"/>
    <w:rsid w:val="006B3DF5"/>
    <w:rsid w:val="006C5669"/>
    <w:rsid w:val="006D2426"/>
    <w:rsid w:val="006E0407"/>
    <w:rsid w:val="006E133F"/>
    <w:rsid w:val="006E6B4E"/>
    <w:rsid w:val="006F284C"/>
    <w:rsid w:val="006F4A2E"/>
    <w:rsid w:val="00706AC8"/>
    <w:rsid w:val="0071366D"/>
    <w:rsid w:val="00713A87"/>
    <w:rsid w:val="007176DA"/>
    <w:rsid w:val="00721FA0"/>
    <w:rsid w:val="007221DB"/>
    <w:rsid w:val="007368D2"/>
    <w:rsid w:val="00740388"/>
    <w:rsid w:val="00743165"/>
    <w:rsid w:val="00743CF8"/>
    <w:rsid w:val="0074582B"/>
    <w:rsid w:val="0074737E"/>
    <w:rsid w:val="007511AB"/>
    <w:rsid w:val="00751C4E"/>
    <w:rsid w:val="0075207E"/>
    <w:rsid w:val="00755846"/>
    <w:rsid w:val="00762230"/>
    <w:rsid w:val="00763CB8"/>
    <w:rsid w:val="007745EF"/>
    <w:rsid w:val="00774D6F"/>
    <w:rsid w:val="00782BEE"/>
    <w:rsid w:val="007862BE"/>
    <w:rsid w:val="00786A8D"/>
    <w:rsid w:val="00786AFF"/>
    <w:rsid w:val="007932E4"/>
    <w:rsid w:val="007A182C"/>
    <w:rsid w:val="007A46E6"/>
    <w:rsid w:val="007B4299"/>
    <w:rsid w:val="007C06CC"/>
    <w:rsid w:val="007C6345"/>
    <w:rsid w:val="007C7AC0"/>
    <w:rsid w:val="007F01A6"/>
    <w:rsid w:val="007F2F3F"/>
    <w:rsid w:val="007F3EE4"/>
    <w:rsid w:val="007F73DF"/>
    <w:rsid w:val="00800169"/>
    <w:rsid w:val="00803A54"/>
    <w:rsid w:val="00804923"/>
    <w:rsid w:val="0082742B"/>
    <w:rsid w:val="008323E7"/>
    <w:rsid w:val="00837463"/>
    <w:rsid w:val="0084318B"/>
    <w:rsid w:val="008473DC"/>
    <w:rsid w:val="00857220"/>
    <w:rsid w:val="00860A45"/>
    <w:rsid w:val="008634D0"/>
    <w:rsid w:val="00866656"/>
    <w:rsid w:val="008730F8"/>
    <w:rsid w:val="008743E4"/>
    <w:rsid w:val="0087580E"/>
    <w:rsid w:val="00891F5A"/>
    <w:rsid w:val="008B5F10"/>
    <w:rsid w:val="008B6298"/>
    <w:rsid w:val="008C5853"/>
    <w:rsid w:val="008C5CEB"/>
    <w:rsid w:val="008C7939"/>
    <w:rsid w:val="008D4635"/>
    <w:rsid w:val="008D76C5"/>
    <w:rsid w:val="008E28E4"/>
    <w:rsid w:val="008F410F"/>
    <w:rsid w:val="008F5266"/>
    <w:rsid w:val="008F7B5B"/>
    <w:rsid w:val="00902324"/>
    <w:rsid w:val="00903FC4"/>
    <w:rsid w:val="00906D26"/>
    <w:rsid w:val="00914B10"/>
    <w:rsid w:val="00917F94"/>
    <w:rsid w:val="00925FE5"/>
    <w:rsid w:val="0092651F"/>
    <w:rsid w:val="0093151F"/>
    <w:rsid w:val="0093222E"/>
    <w:rsid w:val="0096612D"/>
    <w:rsid w:val="009661E5"/>
    <w:rsid w:val="009668E1"/>
    <w:rsid w:val="00972E05"/>
    <w:rsid w:val="00974173"/>
    <w:rsid w:val="00977D8F"/>
    <w:rsid w:val="00982992"/>
    <w:rsid w:val="00982BFF"/>
    <w:rsid w:val="009930DB"/>
    <w:rsid w:val="009A0727"/>
    <w:rsid w:val="009A2B86"/>
    <w:rsid w:val="009A3593"/>
    <w:rsid w:val="009A700A"/>
    <w:rsid w:val="009B22C5"/>
    <w:rsid w:val="009C115D"/>
    <w:rsid w:val="009C208C"/>
    <w:rsid w:val="009C321A"/>
    <w:rsid w:val="009D2EA8"/>
    <w:rsid w:val="009D3AF8"/>
    <w:rsid w:val="009E12FE"/>
    <w:rsid w:val="009F0AE5"/>
    <w:rsid w:val="009F1DCC"/>
    <w:rsid w:val="009F696D"/>
    <w:rsid w:val="00A0034C"/>
    <w:rsid w:val="00A00D2A"/>
    <w:rsid w:val="00A01302"/>
    <w:rsid w:val="00A118FF"/>
    <w:rsid w:val="00A11E12"/>
    <w:rsid w:val="00A165AE"/>
    <w:rsid w:val="00A21897"/>
    <w:rsid w:val="00A33E67"/>
    <w:rsid w:val="00A34418"/>
    <w:rsid w:val="00A407FE"/>
    <w:rsid w:val="00A45963"/>
    <w:rsid w:val="00A544C9"/>
    <w:rsid w:val="00A56CA0"/>
    <w:rsid w:val="00A63484"/>
    <w:rsid w:val="00A677C6"/>
    <w:rsid w:val="00A7114C"/>
    <w:rsid w:val="00A71C3B"/>
    <w:rsid w:val="00A7447C"/>
    <w:rsid w:val="00A76451"/>
    <w:rsid w:val="00A76627"/>
    <w:rsid w:val="00A778F7"/>
    <w:rsid w:val="00A8316C"/>
    <w:rsid w:val="00AA714D"/>
    <w:rsid w:val="00AB2880"/>
    <w:rsid w:val="00AB6701"/>
    <w:rsid w:val="00AB70EF"/>
    <w:rsid w:val="00AB77DD"/>
    <w:rsid w:val="00AC1244"/>
    <w:rsid w:val="00AD5731"/>
    <w:rsid w:val="00AE0A15"/>
    <w:rsid w:val="00AE0D5C"/>
    <w:rsid w:val="00AE7AE1"/>
    <w:rsid w:val="00AF307D"/>
    <w:rsid w:val="00AF433A"/>
    <w:rsid w:val="00B05DDF"/>
    <w:rsid w:val="00B12F72"/>
    <w:rsid w:val="00B32C5D"/>
    <w:rsid w:val="00B3315E"/>
    <w:rsid w:val="00B341C5"/>
    <w:rsid w:val="00B434F9"/>
    <w:rsid w:val="00B46EEB"/>
    <w:rsid w:val="00B6310D"/>
    <w:rsid w:val="00B65A04"/>
    <w:rsid w:val="00B73405"/>
    <w:rsid w:val="00B73749"/>
    <w:rsid w:val="00B770F7"/>
    <w:rsid w:val="00B8321E"/>
    <w:rsid w:val="00B847EF"/>
    <w:rsid w:val="00B84AF9"/>
    <w:rsid w:val="00B90840"/>
    <w:rsid w:val="00BA1385"/>
    <w:rsid w:val="00BA2DE1"/>
    <w:rsid w:val="00BA546C"/>
    <w:rsid w:val="00BB6C3F"/>
    <w:rsid w:val="00BB7A07"/>
    <w:rsid w:val="00BC693B"/>
    <w:rsid w:val="00BD3733"/>
    <w:rsid w:val="00BD4330"/>
    <w:rsid w:val="00BE383B"/>
    <w:rsid w:val="00BE6D0B"/>
    <w:rsid w:val="00BF4AE3"/>
    <w:rsid w:val="00BF4CF0"/>
    <w:rsid w:val="00BF77F2"/>
    <w:rsid w:val="00C01BB5"/>
    <w:rsid w:val="00C03B37"/>
    <w:rsid w:val="00C056C9"/>
    <w:rsid w:val="00C11E9F"/>
    <w:rsid w:val="00C120CC"/>
    <w:rsid w:val="00C16A6F"/>
    <w:rsid w:val="00C23534"/>
    <w:rsid w:val="00C24FCE"/>
    <w:rsid w:val="00C25BA0"/>
    <w:rsid w:val="00C337DF"/>
    <w:rsid w:val="00C37D00"/>
    <w:rsid w:val="00C449DB"/>
    <w:rsid w:val="00C463B5"/>
    <w:rsid w:val="00C47A04"/>
    <w:rsid w:val="00C56680"/>
    <w:rsid w:val="00C60FB0"/>
    <w:rsid w:val="00C64105"/>
    <w:rsid w:val="00C82CF3"/>
    <w:rsid w:val="00C86831"/>
    <w:rsid w:val="00C967EC"/>
    <w:rsid w:val="00CA021A"/>
    <w:rsid w:val="00CA632F"/>
    <w:rsid w:val="00CA6A12"/>
    <w:rsid w:val="00CA76A2"/>
    <w:rsid w:val="00CA7814"/>
    <w:rsid w:val="00CB4B97"/>
    <w:rsid w:val="00CC36E4"/>
    <w:rsid w:val="00CC5B1F"/>
    <w:rsid w:val="00CC5E0C"/>
    <w:rsid w:val="00CD15A3"/>
    <w:rsid w:val="00CE0895"/>
    <w:rsid w:val="00CE3B78"/>
    <w:rsid w:val="00CE7779"/>
    <w:rsid w:val="00CF1ADE"/>
    <w:rsid w:val="00CF2387"/>
    <w:rsid w:val="00D00BC7"/>
    <w:rsid w:val="00D044F4"/>
    <w:rsid w:val="00D21054"/>
    <w:rsid w:val="00D23056"/>
    <w:rsid w:val="00D53D0A"/>
    <w:rsid w:val="00D55D78"/>
    <w:rsid w:val="00D62139"/>
    <w:rsid w:val="00D66A90"/>
    <w:rsid w:val="00D67EA8"/>
    <w:rsid w:val="00D72708"/>
    <w:rsid w:val="00D80ADC"/>
    <w:rsid w:val="00DA39A0"/>
    <w:rsid w:val="00DA686C"/>
    <w:rsid w:val="00DA7556"/>
    <w:rsid w:val="00DB09D5"/>
    <w:rsid w:val="00DB7A81"/>
    <w:rsid w:val="00DD2A7A"/>
    <w:rsid w:val="00DD4BF7"/>
    <w:rsid w:val="00DD5925"/>
    <w:rsid w:val="00DD6AE1"/>
    <w:rsid w:val="00DD74DD"/>
    <w:rsid w:val="00DE3B48"/>
    <w:rsid w:val="00DE3EA0"/>
    <w:rsid w:val="00DE69C4"/>
    <w:rsid w:val="00DE7039"/>
    <w:rsid w:val="00DF1796"/>
    <w:rsid w:val="00E00D2F"/>
    <w:rsid w:val="00E0160F"/>
    <w:rsid w:val="00E2128F"/>
    <w:rsid w:val="00E21CA1"/>
    <w:rsid w:val="00E44C9D"/>
    <w:rsid w:val="00E4735F"/>
    <w:rsid w:val="00E5196B"/>
    <w:rsid w:val="00E5232B"/>
    <w:rsid w:val="00E56F6A"/>
    <w:rsid w:val="00E620F9"/>
    <w:rsid w:val="00E64782"/>
    <w:rsid w:val="00E6670F"/>
    <w:rsid w:val="00E737C8"/>
    <w:rsid w:val="00E73CA3"/>
    <w:rsid w:val="00EA204A"/>
    <w:rsid w:val="00EA35E5"/>
    <w:rsid w:val="00EB3967"/>
    <w:rsid w:val="00EB55AF"/>
    <w:rsid w:val="00EB6912"/>
    <w:rsid w:val="00ED1A56"/>
    <w:rsid w:val="00EE44CF"/>
    <w:rsid w:val="00EF0790"/>
    <w:rsid w:val="00EF5320"/>
    <w:rsid w:val="00EF5DE9"/>
    <w:rsid w:val="00F01DFB"/>
    <w:rsid w:val="00F048AF"/>
    <w:rsid w:val="00F13024"/>
    <w:rsid w:val="00F1602C"/>
    <w:rsid w:val="00F24F4D"/>
    <w:rsid w:val="00F258EC"/>
    <w:rsid w:val="00F34E95"/>
    <w:rsid w:val="00F37195"/>
    <w:rsid w:val="00F403C5"/>
    <w:rsid w:val="00F4465F"/>
    <w:rsid w:val="00F600D3"/>
    <w:rsid w:val="00F64973"/>
    <w:rsid w:val="00F64E9B"/>
    <w:rsid w:val="00F912E0"/>
    <w:rsid w:val="00F92F8F"/>
    <w:rsid w:val="00FA241F"/>
    <w:rsid w:val="00FA2C29"/>
    <w:rsid w:val="00FA717C"/>
    <w:rsid w:val="00FB14C5"/>
    <w:rsid w:val="00FB1A41"/>
    <w:rsid w:val="00FB39B7"/>
    <w:rsid w:val="00FC5883"/>
    <w:rsid w:val="00FC644E"/>
    <w:rsid w:val="00FC7EA2"/>
    <w:rsid w:val="00FD1E07"/>
    <w:rsid w:val="00FD480E"/>
    <w:rsid w:val="00FE32AB"/>
    <w:rsid w:val="00FF1873"/>
    <w:rsid w:val="00FF238D"/>
    <w:rsid w:val="1C563C89"/>
    <w:rsid w:val="3D290785"/>
    <w:rsid w:val="57391814"/>
    <w:rsid w:val="658A3CAB"/>
    <w:rsid w:val="6A54A1E7"/>
    <w:rsid w:val="7176E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CBEE7C"/>
  <w15:chartTrackingRefBased/>
  <w15:docId w15:val="{604F7907-BB0A-4469-B0E5-3EB891F55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5883"/>
    <w:pPr>
      <w:spacing w:after="0" w:line="240" w:lineRule="auto"/>
      <w:ind w:left="720"/>
    </w:pPr>
    <w:rPr>
      <w:rFonts w:ascii="Calibri" w:hAnsi="Calibri" w:cs="Calibri"/>
      <w:lang w:val="es-MX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0232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0232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02324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C01BB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1BB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1BB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1BB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1BB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1B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1BB5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403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24DF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286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1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33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1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1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461BCAC43E974A98868FF5F1C5F28A" ma:contentTypeVersion="11" ma:contentTypeDescription="Create a new document." ma:contentTypeScope="" ma:versionID="79bfd1c3e9091d863ccc899d9977a1b5">
  <xsd:schema xmlns:xsd="http://www.w3.org/2001/XMLSchema" xmlns:xs="http://www.w3.org/2001/XMLSchema" xmlns:p="http://schemas.microsoft.com/office/2006/metadata/properties" xmlns:ns2="082de55b-2b11-4ada-96c6-6a88ebdb5504" xmlns:ns3="1e754e94-ba46-4584-a380-73f862e2cce1" targetNamespace="http://schemas.microsoft.com/office/2006/metadata/properties" ma:root="true" ma:fieldsID="e23094848c85d80e038fa64717ac8670" ns2:_="" ns3:_="">
    <xsd:import namespace="082de55b-2b11-4ada-96c6-6a88ebdb5504"/>
    <xsd:import namespace="1e754e94-ba46-4584-a380-73f862e2cce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2de55b-2b11-4ada-96c6-6a88ebdb55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754e94-ba46-4584-a380-73f862e2cce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4F7CBC-94E8-4094-B919-D1E1EAB26D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82de55b-2b11-4ada-96c6-6a88ebdb5504"/>
    <ds:schemaRef ds:uri="1e754e94-ba46-4584-a380-73f862e2cc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6C9F74C-1451-486D-8537-E978F990340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252A441-A6BA-4CEA-B619-548887E8C6B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08B535D-2D16-4FCB-90B0-107876529C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1016</Words>
  <Characters>5796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Shoch</dc:creator>
  <cp:keywords/>
  <dc:description/>
  <cp:lastModifiedBy>Laura Marx</cp:lastModifiedBy>
  <cp:revision>4</cp:revision>
  <dcterms:created xsi:type="dcterms:W3CDTF">2020-04-26T11:04:00Z</dcterms:created>
  <dcterms:modified xsi:type="dcterms:W3CDTF">2020-04-30T11:33:00Z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0x010100D7461BCAC43E974A98868FF5F1C5F28A</vt:lpwstr>
  </property>
</Properties>
</file>